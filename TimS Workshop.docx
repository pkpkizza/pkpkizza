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6F63" w14:textId="2188220C" w:rsidR="00B90CC4" w:rsidRPr="0003788A" w:rsidRDefault="00906706" w:rsidP="006B5CE9">
      <w:pPr>
        <w:ind w:right="-18"/>
        <w:jc w:val="both"/>
        <w:rPr>
          <w:rFonts w:ascii="Bookman Old Style" w:hAnsi="Bookman Old Style"/>
          <w:sz w:val="22"/>
          <w:szCs w:val="22"/>
        </w:rPr>
      </w:pPr>
      <w:r w:rsidRPr="0003788A">
        <w:rPr>
          <w:rFonts w:ascii="Bookman Old Style" w:hAnsi="Bookman Old Style"/>
          <w:sz w:val="22"/>
          <w:szCs w:val="22"/>
        </w:rPr>
        <w:t xml:space="preserve"> </w:t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sz w:val="22"/>
          <w:szCs w:val="22"/>
        </w:rPr>
        <w:t xml:space="preserve"> </w:t>
      </w:r>
      <w:r w:rsidR="00DC167C" w:rsidRPr="0003788A">
        <w:rPr>
          <w:rFonts w:ascii="Bookman Old Style" w:hAnsi="Bookman Old Style"/>
          <w:sz w:val="22"/>
          <w:szCs w:val="22"/>
        </w:rPr>
        <w:t xml:space="preserve">      </w:t>
      </w:r>
      <w:r w:rsidR="00553022" w:rsidRPr="0003788A">
        <w:rPr>
          <w:rFonts w:ascii="Bookman Old Style" w:hAnsi="Bookman Old Style"/>
          <w:sz w:val="22"/>
          <w:szCs w:val="22"/>
        </w:rPr>
        <w:t xml:space="preserve"> </w:t>
      </w:r>
      <w:r w:rsidR="007F6FDC" w:rsidRPr="0003788A">
        <w:rPr>
          <w:rFonts w:ascii="Bookman Old Style" w:hAnsi="Bookman Old Style"/>
          <w:sz w:val="22"/>
          <w:szCs w:val="22"/>
        </w:rPr>
        <w:tab/>
      </w:r>
      <w:del w:id="0" w:author="Peter Kizza" w:date="2024-04-24T15:18:00Z">
        <w:r w:rsidR="001D5D8F" w:rsidDel="00DA5006">
          <w:rPr>
            <w:rFonts w:ascii="Bookman Old Style" w:hAnsi="Bookman Old Style"/>
            <w:sz w:val="22"/>
            <w:szCs w:val="22"/>
          </w:rPr>
          <w:delText>December</w:delText>
        </w:r>
        <w:r w:rsidR="005101A4" w:rsidDel="00DA5006">
          <w:rPr>
            <w:rFonts w:ascii="Bookman Old Style" w:hAnsi="Bookman Old Style"/>
            <w:sz w:val="22"/>
            <w:szCs w:val="22"/>
          </w:rPr>
          <w:delText xml:space="preserve"> </w:delText>
        </w:r>
      </w:del>
      <w:ins w:id="1" w:author="Peter Kizza" w:date="2024-04-24T15:18:00Z">
        <w:r w:rsidR="00DA5006">
          <w:rPr>
            <w:rFonts w:ascii="Bookman Old Style" w:hAnsi="Bookman Old Style"/>
            <w:sz w:val="22"/>
            <w:szCs w:val="22"/>
          </w:rPr>
          <w:t>Apri</w:t>
        </w:r>
      </w:ins>
      <w:ins w:id="2" w:author="Peter Kizza" w:date="2024-04-24T15:19:00Z">
        <w:r w:rsidR="00DA5006">
          <w:rPr>
            <w:rFonts w:ascii="Bookman Old Style" w:hAnsi="Bookman Old Style"/>
            <w:sz w:val="22"/>
            <w:szCs w:val="22"/>
          </w:rPr>
          <w:t>l</w:t>
        </w:r>
      </w:ins>
      <w:ins w:id="3" w:author="Peter Kizza" w:date="2024-04-24T15:18:00Z">
        <w:r w:rsidR="00DA5006">
          <w:rPr>
            <w:rFonts w:ascii="Bookman Old Style" w:hAnsi="Bookman Old Style"/>
            <w:sz w:val="22"/>
            <w:szCs w:val="22"/>
          </w:rPr>
          <w:t xml:space="preserve"> </w:t>
        </w:r>
      </w:ins>
      <w:del w:id="4" w:author="Peter Kizza" w:date="2024-04-24T15:19:00Z">
        <w:r w:rsidR="005101A4" w:rsidDel="00DA5006">
          <w:rPr>
            <w:rFonts w:ascii="Bookman Old Style" w:hAnsi="Bookman Old Style"/>
            <w:sz w:val="22"/>
            <w:szCs w:val="22"/>
          </w:rPr>
          <w:delText>1</w:delText>
        </w:r>
        <w:r w:rsidR="001D5D8F" w:rsidDel="00DA5006">
          <w:rPr>
            <w:rFonts w:ascii="Bookman Old Style" w:hAnsi="Bookman Old Style"/>
            <w:sz w:val="22"/>
            <w:szCs w:val="22"/>
          </w:rPr>
          <w:delText>9</w:delText>
        </w:r>
      </w:del>
      <w:ins w:id="5" w:author="Peter Kizza" w:date="2024-04-24T15:19:00Z">
        <w:r w:rsidR="00DA5006">
          <w:rPr>
            <w:rFonts w:ascii="Bookman Old Style" w:hAnsi="Bookman Old Style"/>
            <w:sz w:val="22"/>
            <w:szCs w:val="22"/>
          </w:rPr>
          <w:t>24</w:t>
        </w:r>
      </w:ins>
      <w:r w:rsidR="00DC167C" w:rsidRPr="0003788A">
        <w:rPr>
          <w:rFonts w:ascii="Bookman Old Style" w:hAnsi="Bookman Old Style"/>
          <w:sz w:val="22"/>
          <w:szCs w:val="22"/>
        </w:rPr>
        <w:t>,</w:t>
      </w:r>
      <w:r w:rsidR="00B90CC4" w:rsidRPr="0003788A">
        <w:rPr>
          <w:rFonts w:ascii="Bookman Old Style" w:hAnsi="Bookman Old Style"/>
          <w:sz w:val="22"/>
          <w:szCs w:val="22"/>
        </w:rPr>
        <w:t xml:space="preserve"> </w:t>
      </w:r>
      <w:del w:id="6" w:author="Peter Kizza" w:date="2024-04-24T15:19:00Z">
        <w:r w:rsidR="00B90CC4" w:rsidRPr="0003788A" w:rsidDel="00DA5006">
          <w:rPr>
            <w:rFonts w:ascii="Bookman Old Style" w:hAnsi="Bookman Old Style"/>
            <w:sz w:val="22"/>
            <w:szCs w:val="22"/>
          </w:rPr>
          <w:delText>20</w:delText>
        </w:r>
        <w:r w:rsidR="00DC167C" w:rsidRPr="0003788A" w:rsidDel="00DA5006">
          <w:rPr>
            <w:rFonts w:ascii="Bookman Old Style" w:hAnsi="Bookman Old Style"/>
            <w:sz w:val="22"/>
            <w:szCs w:val="22"/>
          </w:rPr>
          <w:delText>2</w:delText>
        </w:r>
        <w:r w:rsidR="005101A4" w:rsidDel="00DA5006">
          <w:rPr>
            <w:rFonts w:ascii="Bookman Old Style" w:hAnsi="Bookman Old Style"/>
            <w:sz w:val="22"/>
            <w:szCs w:val="22"/>
          </w:rPr>
          <w:delText>3</w:delText>
        </w:r>
      </w:del>
      <w:ins w:id="7" w:author="Peter Kizza" w:date="2024-04-24T15:19:00Z">
        <w:r w:rsidR="00DA5006" w:rsidRPr="0003788A">
          <w:rPr>
            <w:rFonts w:ascii="Bookman Old Style" w:hAnsi="Bookman Old Style"/>
            <w:sz w:val="22"/>
            <w:szCs w:val="22"/>
          </w:rPr>
          <w:t>202</w:t>
        </w:r>
        <w:r w:rsidR="00DA5006">
          <w:rPr>
            <w:rFonts w:ascii="Bookman Old Style" w:hAnsi="Bookman Old Style"/>
            <w:sz w:val="22"/>
            <w:szCs w:val="22"/>
          </w:rPr>
          <w:t>4</w:t>
        </w:r>
      </w:ins>
    </w:p>
    <w:p w14:paraId="305F27E5" w14:textId="77777777" w:rsidR="00B90CC4" w:rsidRPr="0003788A" w:rsidRDefault="00B90CC4" w:rsidP="006B5CE9">
      <w:pPr>
        <w:ind w:left="8640" w:right="-18"/>
        <w:jc w:val="both"/>
        <w:rPr>
          <w:rFonts w:ascii="Bookman Old Style" w:hAnsi="Bookman Old Style"/>
          <w:b/>
          <w:sz w:val="22"/>
          <w:szCs w:val="22"/>
        </w:rPr>
      </w:pPr>
    </w:p>
    <w:p w14:paraId="4D5E563C" w14:textId="7986E686" w:rsidR="00A32B39" w:rsidRPr="0003788A" w:rsidRDefault="00AD283D" w:rsidP="006B5CE9">
      <w:pPr>
        <w:ind w:left="6480" w:right="-18"/>
        <w:jc w:val="both"/>
        <w:rPr>
          <w:rFonts w:ascii="Bookman Old Style" w:hAnsi="Bookman Old Style"/>
          <w:b/>
          <w:sz w:val="22"/>
          <w:szCs w:val="22"/>
        </w:rPr>
      </w:pPr>
      <w:r w:rsidRPr="0003788A">
        <w:rPr>
          <w:rFonts w:ascii="Bookman Old Style" w:hAnsi="Bookman Old Style"/>
          <w:b/>
          <w:sz w:val="22"/>
          <w:szCs w:val="22"/>
        </w:rPr>
        <w:t xml:space="preserve">      </w:t>
      </w:r>
      <w:r w:rsidR="00D469E9" w:rsidRPr="0003788A">
        <w:rPr>
          <w:rFonts w:ascii="Bookman Old Style" w:hAnsi="Bookman Old Style"/>
          <w:b/>
          <w:sz w:val="22"/>
          <w:szCs w:val="22"/>
        </w:rPr>
        <w:tab/>
      </w:r>
      <w:r w:rsidR="003E6013" w:rsidRPr="0003788A">
        <w:rPr>
          <w:rFonts w:ascii="Bookman Old Style" w:hAnsi="Bookman Old Style"/>
          <w:b/>
          <w:sz w:val="22"/>
          <w:szCs w:val="22"/>
        </w:rPr>
        <w:t>D</w:t>
      </w:r>
      <w:r w:rsidR="005101A4">
        <w:rPr>
          <w:rFonts w:ascii="Bookman Old Style" w:hAnsi="Bookman Old Style"/>
          <w:b/>
          <w:sz w:val="22"/>
          <w:szCs w:val="22"/>
        </w:rPr>
        <w:t>/</w:t>
      </w:r>
      <w:r w:rsidR="00EB44AB" w:rsidRPr="0003788A">
        <w:rPr>
          <w:rFonts w:ascii="Bookman Old Style" w:hAnsi="Bookman Old Style"/>
          <w:b/>
          <w:sz w:val="22"/>
          <w:szCs w:val="22"/>
        </w:rPr>
        <w:t>Governor</w:t>
      </w:r>
    </w:p>
    <w:p w14:paraId="7E3AD0D8" w14:textId="316AD92B" w:rsidR="00EB44AB" w:rsidRPr="0003788A" w:rsidRDefault="00EB44AB" w:rsidP="006B5CE9">
      <w:pPr>
        <w:ind w:right="-18"/>
        <w:jc w:val="both"/>
        <w:rPr>
          <w:rFonts w:ascii="Bookman Old Style" w:hAnsi="Bookman Old Style"/>
          <w:b/>
          <w:sz w:val="22"/>
          <w:szCs w:val="22"/>
        </w:rPr>
      </w:pPr>
    </w:p>
    <w:p w14:paraId="6B1A1345" w14:textId="7CA00D28" w:rsidR="00EB44AB" w:rsidRPr="0003788A" w:rsidRDefault="00EB44AB" w:rsidP="006B5CE9">
      <w:pPr>
        <w:ind w:right="-18"/>
        <w:jc w:val="both"/>
        <w:rPr>
          <w:rFonts w:ascii="Bookman Old Style" w:hAnsi="Bookman Old Style"/>
          <w:b/>
          <w:sz w:val="22"/>
          <w:szCs w:val="22"/>
        </w:rPr>
      </w:pP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="002A7F75">
        <w:rPr>
          <w:rFonts w:ascii="Bookman Old Style" w:hAnsi="Bookman Old Style"/>
          <w:b/>
          <w:sz w:val="22"/>
          <w:szCs w:val="22"/>
        </w:rPr>
        <w:tab/>
      </w:r>
      <w:r w:rsidR="002A7F75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>Thru:</w:t>
      </w:r>
      <w:r w:rsidRPr="0003788A">
        <w:rPr>
          <w:rFonts w:ascii="Bookman Old Style" w:hAnsi="Bookman Old Style"/>
          <w:b/>
          <w:sz w:val="22"/>
          <w:szCs w:val="22"/>
        </w:rPr>
        <w:tab/>
        <w:t>EDF</w:t>
      </w:r>
    </w:p>
    <w:p w14:paraId="3350FEBC" w14:textId="77777777" w:rsidR="002A76EB" w:rsidRPr="0003788A" w:rsidRDefault="002A76EB" w:rsidP="006B5CE9">
      <w:pPr>
        <w:ind w:right="-18"/>
        <w:jc w:val="both"/>
        <w:rPr>
          <w:rFonts w:ascii="Bookman Old Style" w:hAnsi="Bookman Old Style"/>
          <w:b/>
          <w:sz w:val="22"/>
          <w:szCs w:val="22"/>
        </w:rPr>
      </w:pPr>
    </w:p>
    <w:p w14:paraId="218707C1" w14:textId="703A113C" w:rsidR="00CD4D7F" w:rsidRPr="0003788A" w:rsidRDefault="00F52241" w:rsidP="00544E0D">
      <w:pPr>
        <w:ind w:right="-18"/>
        <w:jc w:val="both"/>
        <w:rPr>
          <w:rFonts w:ascii="Bookman Old Style" w:hAnsi="Bookman Old Style"/>
          <w:b/>
          <w:sz w:val="22"/>
          <w:szCs w:val="22"/>
        </w:rPr>
      </w:pPr>
      <w:r w:rsidRPr="0003788A">
        <w:rPr>
          <w:rFonts w:ascii="Bookman Old Style" w:hAnsi="Bookman Old Style"/>
          <w:b/>
          <w:sz w:val="22"/>
          <w:szCs w:val="22"/>
        </w:rPr>
        <w:t>NP</w:t>
      </w:r>
      <w:r w:rsidR="00594355">
        <w:rPr>
          <w:rFonts w:ascii="Bookman Old Style" w:hAnsi="Bookman Old Style"/>
          <w:b/>
          <w:sz w:val="22"/>
          <w:szCs w:val="22"/>
        </w:rPr>
        <w:t>S</w:t>
      </w:r>
      <w:r w:rsidRPr="0003788A">
        <w:rPr>
          <w:rFonts w:ascii="Bookman Old Style" w:hAnsi="Bookman Old Style"/>
          <w:b/>
          <w:sz w:val="22"/>
          <w:szCs w:val="22"/>
        </w:rPr>
        <w:t>D.</w:t>
      </w:r>
      <w:r w:rsidR="0003788A">
        <w:rPr>
          <w:rFonts w:ascii="Bookman Old Style" w:hAnsi="Bookman Old Style"/>
          <w:b/>
          <w:sz w:val="22"/>
          <w:szCs w:val="22"/>
        </w:rPr>
        <w:t>423</w:t>
      </w:r>
    </w:p>
    <w:p w14:paraId="54412E2F" w14:textId="77777777" w:rsidR="00CD4D7F" w:rsidRPr="0003788A" w:rsidRDefault="00CD4D7F" w:rsidP="006B5CE9">
      <w:pPr>
        <w:jc w:val="both"/>
        <w:rPr>
          <w:rFonts w:ascii="Bookman Old Style" w:hAnsi="Bookman Old Style"/>
          <w:b/>
          <w:sz w:val="22"/>
          <w:szCs w:val="22"/>
          <w:u w:val="single"/>
        </w:rPr>
      </w:pPr>
    </w:p>
    <w:p w14:paraId="1A663B5F" w14:textId="13B47315" w:rsidR="0003788A" w:rsidRPr="0003788A" w:rsidRDefault="00FE6A3A" w:rsidP="0003788A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</w:pPr>
      <w:del w:id="8" w:author="Peter Kizza" w:date="2024-04-24T10:27:00Z">
        <w:r w:rsidDel="00F80A20">
          <w:rPr>
            <w:rFonts w:ascii="Bookman Old Style" w:eastAsia="Calibri" w:hAnsi="Bookman Old Style" w:cs="HelveticaNeue-BoldItalic"/>
            <w:b/>
            <w:bCs/>
            <w:iCs/>
            <w:color w:val="000000"/>
            <w:sz w:val="22"/>
            <w:szCs w:val="22"/>
            <w:lang w:val="en-US"/>
          </w:rPr>
          <w:delText xml:space="preserve">Interregional Hybrid Workshop on compliance with CPMI-IOSCO Principles for Financial Market Infrastructures </w:delText>
        </w:r>
        <w:r w:rsidR="005101A4" w:rsidDel="00F80A20">
          <w:rPr>
            <w:rFonts w:ascii="Bookman Old Style" w:eastAsia="Calibri" w:hAnsi="Bookman Old Style" w:cs="HelveticaNeue-BoldItalic"/>
            <w:b/>
            <w:bCs/>
            <w:iCs/>
            <w:color w:val="000000"/>
            <w:sz w:val="22"/>
            <w:szCs w:val="22"/>
            <w:lang w:val="en-US"/>
          </w:rPr>
          <w:delText>January 2</w:delText>
        </w:r>
        <w:r w:rsidDel="00F80A20">
          <w:rPr>
            <w:rFonts w:ascii="Bookman Old Style" w:eastAsia="Calibri" w:hAnsi="Bookman Old Style" w:cs="HelveticaNeue-BoldItalic"/>
            <w:b/>
            <w:bCs/>
            <w:iCs/>
            <w:color w:val="000000"/>
            <w:sz w:val="22"/>
            <w:szCs w:val="22"/>
            <w:lang w:val="en-US"/>
          </w:rPr>
          <w:delText>9</w:delText>
        </w:r>
        <w:r w:rsidR="001D5D8F" w:rsidDel="00F80A20">
          <w:rPr>
            <w:rFonts w:ascii="Bookman Old Style" w:eastAsia="Calibri" w:hAnsi="Bookman Old Style" w:cs="HelveticaNeue-BoldItalic"/>
            <w:b/>
            <w:bCs/>
            <w:iCs/>
            <w:color w:val="000000"/>
            <w:sz w:val="22"/>
            <w:szCs w:val="22"/>
            <w:lang w:val="en-US"/>
          </w:rPr>
          <w:delText xml:space="preserve"> </w:delText>
        </w:r>
        <w:r w:rsidR="005101A4" w:rsidDel="00F80A20">
          <w:rPr>
            <w:rFonts w:ascii="Bookman Old Style" w:eastAsia="Calibri" w:hAnsi="Bookman Old Style" w:cs="HelveticaNeue-BoldItalic"/>
            <w:b/>
            <w:bCs/>
            <w:iCs/>
            <w:color w:val="000000"/>
            <w:sz w:val="22"/>
            <w:szCs w:val="22"/>
            <w:lang w:val="en-US"/>
          </w:rPr>
          <w:delText>-</w:delText>
        </w:r>
        <w:r w:rsidR="001D5D8F" w:rsidDel="00F80A20">
          <w:rPr>
            <w:rFonts w:ascii="Bookman Old Style" w:eastAsia="Calibri" w:hAnsi="Bookman Old Style" w:cs="HelveticaNeue-BoldItalic"/>
            <w:b/>
            <w:bCs/>
            <w:iCs/>
            <w:color w:val="000000"/>
            <w:sz w:val="22"/>
            <w:szCs w:val="22"/>
            <w:lang w:val="en-US"/>
          </w:rPr>
          <w:delText xml:space="preserve"> </w:delText>
        </w:r>
        <w:r w:rsidDel="00F80A20">
          <w:rPr>
            <w:rFonts w:ascii="Bookman Old Style" w:eastAsia="Calibri" w:hAnsi="Bookman Old Style" w:cs="HelveticaNeue-BoldItalic"/>
            <w:b/>
            <w:bCs/>
            <w:iCs/>
            <w:color w:val="000000"/>
            <w:sz w:val="22"/>
            <w:szCs w:val="22"/>
            <w:lang w:val="en-US"/>
          </w:rPr>
          <w:delText xml:space="preserve">February 2, </w:delText>
        </w:r>
        <w:r w:rsidR="001D5D8F" w:rsidRPr="0003788A" w:rsidDel="00F80A20">
          <w:rPr>
            <w:rFonts w:ascii="Bookman Old Style" w:eastAsia="Calibri" w:hAnsi="Bookman Old Style" w:cs="HelveticaNeue-BoldItalic"/>
            <w:b/>
            <w:bCs/>
            <w:iCs/>
            <w:color w:val="000000"/>
            <w:sz w:val="22"/>
            <w:szCs w:val="22"/>
            <w:lang w:val="en-US"/>
          </w:rPr>
          <w:delText>202</w:delText>
        </w:r>
        <w:r w:rsidR="001D5D8F" w:rsidDel="00F80A20">
          <w:rPr>
            <w:rFonts w:ascii="Bookman Old Style" w:eastAsia="Calibri" w:hAnsi="Bookman Old Style" w:cs="HelveticaNeue-BoldItalic"/>
            <w:b/>
            <w:bCs/>
            <w:iCs/>
            <w:color w:val="000000"/>
            <w:sz w:val="22"/>
            <w:szCs w:val="22"/>
            <w:lang w:val="en-US"/>
          </w:rPr>
          <w:delText>4,</w:delText>
        </w:r>
        <w:r w:rsidR="0003788A" w:rsidRPr="0003788A" w:rsidDel="00F80A20">
          <w:rPr>
            <w:rFonts w:ascii="Bookman Old Style" w:eastAsia="Calibri" w:hAnsi="Bookman Old Style" w:cs="HelveticaNeue-BoldItalic"/>
            <w:b/>
            <w:bCs/>
            <w:iCs/>
            <w:color w:val="000000"/>
            <w:sz w:val="22"/>
            <w:szCs w:val="22"/>
            <w:lang w:val="en-US"/>
          </w:rPr>
          <w:delText xml:space="preserve"> in </w:delText>
        </w:r>
        <w:r w:rsidDel="00F80A20">
          <w:rPr>
            <w:rFonts w:ascii="Bookman Old Style" w:eastAsia="Calibri" w:hAnsi="Bookman Old Style" w:cs="HelveticaNeue-BoldItalic"/>
            <w:b/>
            <w:bCs/>
            <w:iCs/>
            <w:color w:val="000000"/>
            <w:sz w:val="22"/>
            <w:szCs w:val="22"/>
            <w:lang w:val="en-US"/>
          </w:rPr>
          <w:delText>Accra, Ghana</w:delText>
        </w:r>
      </w:del>
      <w:ins w:id="9" w:author="Peter Kizza" w:date="2024-04-24T10:27:00Z">
        <w:r w:rsidR="00F80A20">
          <w:rPr>
            <w:rFonts w:ascii="Bookman Old Style" w:eastAsia="Calibri" w:hAnsi="Bookman Old Style" w:cs="HelveticaNeue-BoldItalic"/>
            <w:b/>
            <w:bCs/>
            <w:iCs/>
            <w:color w:val="000000"/>
            <w:sz w:val="22"/>
            <w:szCs w:val="22"/>
            <w:lang w:val="en-US"/>
          </w:rPr>
          <w:t xml:space="preserve">TIMS </w:t>
        </w:r>
      </w:ins>
      <w:ins w:id="10" w:author="Peter Kizza" w:date="2024-04-24T10:28:00Z">
        <w:r w:rsidR="00240705">
          <w:rPr>
            <w:rFonts w:ascii="Bookman Old Style" w:eastAsia="Calibri" w:hAnsi="Bookman Old Style" w:cs="HelveticaNeue-BoldItalic"/>
            <w:b/>
            <w:bCs/>
            <w:iCs/>
            <w:color w:val="000000"/>
            <w:sz w:val="22"/>
            <w:szCs w:val="22"/>
            <w:lang w:val="en-US"/>
          </w:rPr>
          <w:t>AND DMS MANAGEMENT WORKSHOPIN MADRID, SPAIN</w:t>
        </w:r>
      </w:ins>
    </w:p>
    <w:p w14:paraId="025DFB45" w14:textId="77777777" w:rsidR="00D94313" w:rsidRDefault="00D94313" w:rsidP="005101A4">
      <w:pPr>
        <w:pStyle w:val="NoSpacing"/>
        <w:jc w:val="both"/>
        <w:rPr>
          <w:rFonts w:ascii="Bookman Old Style" w:hAnsi="Bookman Old Style"/>
        </w:rPr>
      </w:pPr>
    </w:p>
    <w:p w14:paraId="6960FE9E" w14:textId="3D8D3A25" w:rsidR="004563BB" w:rsidRPr="004563BB" w:rsidRDefault="004563BB" w:rsidP="004563BB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E101A"/>
          <w:sz w:val="22"/>
          <w:szCs w:val="22"/>
        </w:rPr>
      </w:pPr>
      <w:r w:rsidRPr="004563BB">
        <w:rPr>
          <w:rFonts w:ascii="Bookman Old Style" w:hAnsi="Bookman Old Style"/>
          <w:color w:val="0E101A"/>
          <w:sz w:val="22"/>
          <w:szCs w:val="22"/>
        </w:rPr>
        <w:t xml:space="preserve">As </w:t>
      </w:r>
      <w:del w:id="11" w:author="Peter Kizza" w:date="2024-04-24T10:29:00Z">
        <w:r w:rsidRPr="004563BB" w:rsidDel="00240705">
          <w:rPr>
            <w:rFonts w:ascii="Bookman Old Style" w:hAnsi="Bookman Old Style"/>
            <w:color w:val="0E101A"/>
            <w:sz w:val="22"/>
            <w:szCs w:val="22"/>
          </w:rPr>
          <w:delText>part of regional capacity building</w:delText>
        </w:r>
      </w:del>
      <w:ins w:id="12" w:author="Peter Kizza" w:date="2024-04-24T10:29:00Z">
        <w:r w:rsidR="00240705">
          <w:rPr>
            <w:rFonts w:ascii="Bookman Old Style" w:hAnsi="Bookman Old Style"/>
            <w:color w:val="0E101A"/>
            <w:sz w:val="22"/>
            <w:szCs w:val="22"/>
          </w:rPr>
          <w:t>members of the TIMS and DMS Steering Com</w:t>
        </w:r>
      </w:ins>
      <w:ins w:id="13" w:author="Peter Kizza" w:date="2024-04-24T10:30:00Z">
        <w:r w:rsidR="00240705">
          <w:rPr>
            <w:rFonts w:ascii="Bookman Old Style" w:hAnsi="Bookman Old Style"/>
            <w:color w:val="0E101A"/>
            <w:sz w:val="22"/>
            <w:szCs w:val="22"/>
          </w:rPr>
          <w:t>m</w:t>
        </w:r>
      </w:ins>
      <w:ins w:id="14" w:author="Peter Kizza" w:date="2024-04-24T10:29:00Z">
        <w:r w:rsidR="00240705">
          <w:rPr>
            <w:rFonts w:ascii="Bookman Old Style" w:hAnsi="Bookman Old Style"/>
            <w:color w:val="0E101A"/>
            <w:sz w:val="22"/>
            <w:szCs w:val="22"/>
          </w:rPr>
          <w:t>ittee</w:t>
        </w:r>
      </w:ins>
      <w:r w:rsidRPr="004563BB">
        <w:rPr>
          <w:rFonts w:ascii="Bookman Old Style" w:hAnsi="Bookman Old Style"/>
          <w:color w:val="0E101A"/>
          <w:sz w:val="22"/>
          <w:szCs w:val="22"/>
        </w:rPr>
        <w:t xml:space="preserve">, the </w:t>
      </w:r>
      <w:del w:id="15" w:author="Peter Kizza" w:date="2024-04-24T10:30:00Z">
        <w:r w:rsidRPr="004563BB" w:rsidDel="00240705">
          <w:rPr>
            <w:rFonts w:ascii="Bookman Old Style" w:hAnsi="Bookman Old Style"/>
            <w:color w:val="0E101A"/>
            <w:sz w:val="22"/>
            <w:szCs w:val="22"/>
          </w:rPr>
          <w:delText>IMF Regional Technical Assistance Center for East Africa (AFRITAC</w:delText>
        </w:r>
        <w:r w:rsidR="007233F6" w:rsidDel="00240705">
          <w:rPr>
            <w:rFonts w:ascii="Bookman Old Style" w:hAnsi="Bookman Old Style"/>
            <w:color w:val="0E101A"/>
            <w:sz w:val="22"/>
            <w:szCs w:val="22"/>
          </w:rPr>
          <w:delText xml:space="preserve"> East</w:delText>
        </w:r>
        <w:r w:rsidRPr="004563BB" w:rsidDel="00240705">
          <w:rPr>
            <w:rFonts w:ascii="Bookman Old Style" w:hAnsi="Bookman Old Style"/>
            <w:color w:val="0E101A"/>
            <w:sz w:val="22"/>
            <w:szCs w:val="22"/>
          </w:rPr>
          <w:delText xml:space="preserve">) </w:delText>
        </w:r>
      </w:del>
      <w:ins w:id="16" w:author="Peter Kizza" w:date="2024-04-24T10:31:00Z">
        <w:r w:rsidR="00240705">
          <w:rPr>
            <w:rFonts w:ascii="Bookman Old Style" w:hAnsi="Bookman Old Style"/>
            <w:color w:val="0E101A"/>
            <w:sz w:val="22"/>
            <w:szCs w:val="22"/>
          </w:rPr>
          <w:t>Chairperson Steering Committee</w:t>
        </w:r>
      </w:ins>
      <w:ins w:id="17" w:author="Peter Kizza" w:date="2024-04-24T10:32:00Z">
        <w:r w:rsidR="00240705">
          <w:rPr>
            <w:rFonts w:ascii="Bookman Old Style" w:hAnsi="Bookman Old Style"/>
            <w:color w:val="0E101A"/>
            <w:sz w:val="22"/>
            <w:szCs w:val="22"/>
          </w:rPr>
          <w:t xml:space="preserve">, TIMS and DMS Project </w:t>
        </w:r>
      </w:ins>
      <w:ins w:id="18" w:author="Peter Kizza" w:date="2024-04-24T10:30:00Z">
        <w:r w:rsidR="00240705">
          <w:rPr>
            <w:rFonts w:ascii="Bookman Old Style" w:hAnsi="Bookman Old Style"/>
            <w:color w:val="0E101A"/>
            <w:sz w:val="22"/>
            <w:szCs w:val="22"/>
          </w:rPr>
          <w:t xml:space="preserve"> </w:t>
        </w:r>
      </w:ins>
      <w:r w:rsidRPr="004563BB">
        <w:rPr>
          <w:rFonts w:ascii="Bookman Old Style" w:hAnsi="Bookman Old Style"/>
          <w:color w:val="0E101A"/>
          <w:sz w:val="22"/>
          <w:szCs w:val="22"/>
        </w:rPr>
        <w:t xml:space="preserve">has extended an invitation to the Bank of Uganda, through the Governor, to </w:t>
      </w:r>
      <w:ins w:id="19" w:author="Peter Kizza" w:date="2024-04-24T10:33:00Z">
        <w:r w:rsidR="00240705">
          <w:rPr>
            <w:rFonts w:ascii="Bookman Old Style" w:hAnsi="Bookman Old Style"/>
            <w:color w:val="0E101A"/>
            <w:sz w:val="22"/>
            <w:szCs w:val="22"/>
          </w:rPr>
          <w:t xml:space="preserve">the two </w:t>
        </w:r>
      </w:ins>
      <w:r w:rsidRPr="004563BB">
        <w:rPr>
          <w:rFonts w:ascii="Bookman Old Style" w:hAnsi="Bookman Old Style"/>
          <w:color w:val="0E101A"/>
          <w:sz w:val="22"/>
          <w:szCs w:val="22"/>
        </w:rPr>
        <w:t>nominate</w:t>
      </w:r>
      <w:ins w:id="20" w:author="Peter Kizza" w:date="2024-04-24T10:33:00Z">
        <w:r w:rsidR="00240705">
          <w:rPr>
            <w:rFonts w:ascii="Bookman Old Style" w:hAnsi="Bookman Old Style"/>
            <w:color w:val="0E101A"/>
            <w:sz w:val="22"/>
            <w:szCs w:val="22"/>
          </w:rPr>
          <w:t>d</w:t>
        </w:r>
      </w:ins>
      <w:r w:rsidRPr="004563BB">
        <w:rPr>
          <w:rFonts w:ascii="Bookman Old Style" w:hAnsi="Bookman Old Style"/>
          <w:color w:val="0E101A"/>
          <w:sz w:val="22"/>
          <w:szCs w:val="22"/>
        </w:rPr>
        <w:t xml:space="preserve"> </w:t>
      </w:r>
      <w:del w:id="21" w:author="Peter Kizza" w:date="2024-04-24T10:33:00Z">
        <w:r w:rsidRPr="004563BB" w:rsidDel="00240705">
          <w:rPr>
            <w:rFonts w:ascii="Bookman Old Style" w:hAnsi="Bookman Old Style"/>
            <w:color w:val="0E101A"/>
            <w:sz w:val="22"/>
            <w:szCs w:val="22"/>
          </w:rPr>
          <w:delText xml:space="preserve">two </w:delText>
        </w:r>
      </w:del>
      <w:ins w:id="22" w:author="Peter Kizza" w:date="2024-04-24T10:34:00Z">
        <w:r w:rsidR="00240705">
          <w:rPr>
            <w:rFonts w:ascii="Bookman Old Style" w:hAnsi="Bookman Old Style"/>
            <w:color w:val="0E101A"/>
            <w:sz w:val="22"/>
            <w:szCs w:val="22"/>
          </w:rPr>
          <w:t xml:space="preserve">members of the Steering Committee </w:t>
        </w:r>
      </w:ins>
      <w:del w:id="23" w:author="Peter Kizza" w:date="2024-04-24T10:34:00Z">
        <w:r w:rsidRPr="004563BB" w:rsidDel="00240705">
          <w:rPr>
            <w:rFonts w:ascii="Bookman Old Style" w:hAnsi="Bookman Old Style"/>
            <w:color w:val="0E101A"/>
            <w:sz w:val="22"/>
            <w:szCs w:val="22"/>
          </w:rPr>
          <w:delText xml:space="preserve">staff </w:delText>
        </w:r>
      </w:del>
      <w:r w:rsidRPr="004563BB">
        <w:rPr>
          <w:rFonts w:ascii="Bookman Old Style" w:hAnsi="Bookman Old Style"/>
          <w:color w:val="0E101A"/>
          <w:sz w:val="22"/>
          <w:szCs w:val="22"/>
        </w:rPr>
        <w:t xml:space="preserve">to attend </w:t>
      </w:r>
      <w:del w:id="24" w:author="Peter Kizza" w:date="2024-04-24T10:34:00Z">
        <w:r w:rsidRPr="004563BB" w:rsidDel="00240705">
          <w:rPr>
            <w:rFonts w:ascii="Bookman Old Style" w:hAnsi="Bookman Old Style"/>
            <w:color w:val="0E101A"/>
            <w:sz w:val="22"/>
            <w:szCs w:val="22"/>
          </w:rPr>
          <w:delText>training on </w:delText>
        </w:r>
        <w:r w:rsidRPr="004563BB" w:rsidDel="00240705">
          <w:rPr>
            <w:rStyle w:val="Strong"/>
            <w:rFonts w:ascii="Bookman Old Style" w:hAnsi="Bookman Old Style"/>
            <w:color w:val="0E101A"/>
            <w:sz w:val="22"/>
            <w:szCs w:val="22"/>
          </w:rPr>
          <w:delText>Compliance with CPMI-IOSCO Principles for Financial Market Infrastructures.</w:delText>
        </w:r>
      </w:del>
      <w:ins w:id="25" w:author="Peter Kizza" w:date="2024-04-24T10:34:00Z">
        <w:r w:rsidR="00240705">
          <w:rPr>
            <w:rFonts w:ascii="Bookman Old Style" w:hAnsi="Bookman Old Style"/>
            <w:color w:val="0E101A"/>
            <w:sz w:val="22"/>
            <w:szCs w:val="22"/>
          </w:rPr>
          <w:t xml:space="preserve">a </w:t>
        </w:r>
      </w:ins>
      <w:ins w:id="26" w:author="Peter Kizza" w:date="2024-04-24T10:35:00Z">
        <w:r w:rsidR="00240705">
          <w:rPr>
            <w:rFonts w:ascii="Bookman Old Style" w:hAnsi="Bookman Old Style"/>
            <w:color w:val="0E101A"/>
            <w:sz w:val="22"/>
            <w:szCs w:val="22"/>
          </w:rPr>
          <w:t xml:space="preserve">five-day </w:t>
        </w:r>
      </w:ins>
      <w:ins w:id="27" w:author="Peter Kizza" w:date="2024-04-24T10:36:00Z">
        <w:r w:rsidR="00240705">
          <w:rPr>
            <w:rFonts w:ascii="Bookman Old Style" w:hAnsi="Bookman Old Style"/>
            <w:color w:val="0E101A"/>
            <w:sz w:val="22"/>
            <w:szCs w:val="22"/>
          </w:rPr>
          <w:t>S</w:t>
        </w:r>
      </w:ins>
      <w:ins w:id="28" w:author="Peter Kizza" w:date="2024-04-24T10:34:00Z">
        <w:r w:rsidR="00240705">
          <w:rPr>
            <w:rFonts w:ascii="Bookman Old Style" w:hAnsi="Bookman Old Style"/>
            <w:color w:val="0E101A"/>
            <w:sz w:val="22"/>
            <w:szCs w:val="22"/>
          </w:rPr>
          <w:t xml:space="preserve">trategic </w:t>
        </w:r>
      </w:ins>
      <w:ins w:id="29" w:author="Peter Kizza" w:date="2024-04-24T10:36:00Z">
        <w:r w:rsidR="00240705">
          <w:rPr>
            <w:rFonts w:ascii="Bookman Old Style" w:hAnsi="Bookman Old Style"/>
            <w:color w:val="0E101A"/>
            <w:sz w:val="22"/>
            <w:szCs w:val="22"/>
          </w:rPr>
          <w:t>M</w:t>
        </w:r>
      </w:ins>
      <w:ins w:id="30" w:author="Peter Kizza" w:date="2024-04-24T10:34:00Z">
        <w:r w:rsidR="00240705">
          <w:rPr>
            <w:rFonts w:ascii="Bookman Old Style" w:hAnsi="Bookman Old Style"/>
            <w:color w:val="0E101A"/>
            <w:sz w:val="22"/>
            <w:szCs w:val="22"/>
          </w:rPr>
          <w:t>anagement Workshop</w:t>
        </w:r>
      </w:ins>
      <w:ins w:id="31" w:author="Peter Kizza" w:date="2024-04-24T10:36:00Z">
        <w:r w:rsidR="00240705">
          <w:rPr>
            <w:rFonts w:ascii="Bookman Old Style" w:hAnsi="Bookman Old Style"/>
            <w:color w:val="0E101A"/>
            <w:sz w:val="22"/>
            <w:szCs w:val="22"/>
          </w:rPr>
          <w:t>. The workshop will be held</w:t>
        </w:r>
      </w:ins>
      <w:ins w:id="32" w:author="Peter Kizza" w:date="2024-04-24T10:34:00Z">
        <w:r w:rsidR="00240705">
          <w:rPr>
            <w:rFonts w:ascii="Bookman Old Style" w:hAnsi="Bookman Old Style"/>
            <w:color w:val="0E101A"/>
            <w:sz w:val="22"/>
            <w:szCs w:val="22"/>
          </w:rPr>
          <w:t xml:space="preserve"> i</w:t>
        </w:r>
      </w:ins>
      <w:ins w:id="33" w:author="Peter Kizza" w:date="2024-04-24T10:35:00Z">
        <w:r w:rsidR="00240705">
          <w:rPr>
            <w:rFonts w:ascii="Bookman Old Style" w:hAnsi="Bookman Old Style"/>
            <w:color w:val="0E101A"/>
            <w:sz w:val="22"/>
            <w:szCs w:val="22"/>
          </w:rPr>
          <w:t xml:space="preserve">n </w:t>
        </w:r>
        <w:r w:rsidR="00240705" w:rsidRPr="00240705">
          <w:rPr>
            <w:rFonts w:ascii="Bookman Old Style" w:hAnsi="Bookman Old Style"/>
            <w:b/>
            <w:bCs/>
            <w:color w:val="0E101A"/>
            <w:sz w:val="22"/>
            <w:szCs w:val="22"/>
            <w:rPrChange w:id="34" w:author="Peter Kizza" w:date="2024-04-24T10:36:00Z">
              <w:rPr>
                <w:rFonts w:ascii="Bookman Old Style" w:hAnsi="Bookman Old Style"/>
                <w:color w:val="0E101A"/>
                <w:sz w:val="22"/>
                <w:szCs w:val="22"/>
              </w:rPr>
            </w:rPrChange>
          </w:rPr>
          <w:t>Madrid, Spain</w:t>
        </w:r>
        <w:r w:rsidR="00240705">
          <w:rPr>
            <w:rFonts w:ascii="Bookman Old Style" w:hAnsi="Bookman Old Style"/>
            <w:color w:val="0E101A"/>
            <w:sz w:val="22"/>
            <w:szCs w:val="22"/>
          </w:rPr>
          <w:t xml:space="preserve"> from </w:t>
        </w:r>
        <w:r w:rsidR="00240705" w:rsidRPr="00240705">
          <w:rPr>
            <w:rFonts w:ascii="Bookman Old Style" w:hAnsi="Bookman Old Style"/>
            <w:b/>
            <w:bCs/>
            <w:color w:val="0E101A"/>
            <w:sz w:val="22"/>
            <w:szCs w:val="22"/>
            <w:rPrChange w:id="35" w:author="Peter Kizza" w:date="2024-04-24T10:36:00Z">
              <w:rPr>
                <w:rFonts w:ascii="Bookman Old Style" w:hAnsi="Bookman Old Style"/>
                <w:color w:val="0E101A"/>
                <w:sz w:val="22"/>
                <w:szCs w:val="22"/>
              </w:rPr>
            </w:rPrChange>
          </w:rPr>
          <w:t>6</w:t>
        </w:r>
        <w:r w:rsidR="00240705" w:rsidRPr="00240705">
          <w:rPr>
            <w:rFonts w:ascii="Bookman Old Style" w:hAnsi="Bookman Old Style"/>
            <w:b/>
            <w:bCs/>
            <w:color w:val="0E101A"/>
            <w:sz w:val="22"/>
            <w:szCs w:val="22"/>
            <w:vertAlign w:val="superscript"/>
            <w:rPrChange w:id="36" w:author="Peter Kizza" w:date="2024-04-24T10:36:00Z">
              <w:rPr>
                <w:rFonts w:ascii="Bookman Old Style" w:hAnsi="Bookman Old Style"/>
                <w:color w:val="0E101A"/>
                <w:sz w:val="22"/>
                <w:szCs w:val="22"/>
              </w:rPr>
            </w:rPrChange>
          </w:rPr>
          <w:t>th</w:t>
        </w:r>
        <w:r w:rsidR="00240705" w:rsidRPr="00240705">
          <w:rPr>
            <w:rFonts w:ascii="Bookman Old Style" w:hAnsi="Bookman Old Style"/>
            <w:b/>
            <w:bCs/>
            <w:color w:val="0E101A"/>
            <w:sz w:val="22"/>
            <w:szCs w:val="22"/>
            <w:rPrChange w:id="37" w:author="Peter Kizza" w:date="2024-04-24T10:36:00Z">
              <w:rPr>
                <w:rFonts w:ascii="Bookman Old Style" w:hAnsi="Bookman Old Style"/>
                <w:color w:val="0E101A"/>
                <w:sz w:val="22"/>
                <w:szCs w:val="22"/>
              </w:rPr>
            </w:rPrChange>
          </w:rPr>
          <w:t>- 10</w:t>
        </w:r>
        <w:r w:rsidR="00240705" w:rsidRPr="00240705">
          <w:rPr>
            <w:rFonts w:ascii="Bookman Old Style" w:hAnsi="Bookman Old Style"/>
            <w:b/>
            <w:bCs/>
            <w:color w:val="0E101A"/>
            <w:sz w:val="22"/>
            <w:szCs w:val="22"/>
            <w:vertAlign w:val="superscript"/>
            <w:rPrChange w:id="38" w:author="Peter Kizza" w:date="2024-04-24T10:36:00Z">
              <w:rPr>
                <w:rFonts w:ascii="Bookman Old Style" w:hAnsi="Bookman Old Style"/>
                <w:color w:val="0E101A"/>
                <w:sz w:val="22"/>
                <w:szCs w:val="22"/>
              </w:rPr>
            </w:rPrChange>
          </w:rPr>
          <w:t>th</w:t>
        </w:r>
        <w:r w:rsidR="00240705" w:rsidRPr="00240705">
          <w:rPr>
            <w:rFonts w:ascii="Bookman Old Style" w:hAnsi="Bookman Old Style"/>
            <w:b/>
            <w:bCs/>
            <w:color w:val="0E101A"/>
            <w:sz w:val="22"/>
            <w:szCs w:val="22"/>
            <w:rPrChange w:id="39" w:author="Peter Kizza" w:date="2024-04-24T10:36:00Z">
              <w:rPr>
                <w:rFonts w:ascii="Bookman Old Style" w:hAnsi="Bookman Old Style"/>
                <w:color w:val="0E101A"/>
                <w:sz w:val="22"/>
                <w:szCs w:val="22"/>
              </w:rPr>
            </w:rPrChange>
          </w:rPr>
          <w:t xml:space="preserve"> May</w:t>
        </w:r>
      </w:ins>
      <w:ins w:id="40" w:author="Peter Kizza" w:date="2024-04-24T10:36:00Z">
        <w:r w:rsidR="00240705" w:rsidRPr="00240705">
          <w:rPr>
            <w:rFonts w:ascii="Bookman Old Style" w:hAnsi="Bookman Old Style"/>
            <w:b/>
            <w:bCs/>
            <w:color w:val="0E101A"/>
            <w:sz w:val="22"/>
            <w:szCs w:val="22"/>
            <w:rPrChange w:id="41" w:author="Peter Kizza" w:date="2024-04-24T10:36:00Z">
              <w:rPr>
                <w:rFonts w:ascii="Bookman Old Style" w:hAnsi="Bookman Old Style"/>
                <w:color w:val="0E101A"/>
                <w:sz w:val="22"/>
                <w:szCs w:val="22"/>
              </w:rPr>
            </w:rPrChange>
          </w:rPr>
          <w:t xml:space="preserve"> </w:t>
        </w:r>
      </w:ins>
      <w:ins w:id="42" w:author="Peter Kizza" w:date="2024-04-24T10:35:00Z">
        <w:r w:rsidR="00240705" w:rsidRPr="00240705">
          <w:rPr>
            <w:rFonts w:ascii="Bookman Old Style" w:hAnsi="Bookman Old Style"/>
            <w:b/>
            <w:bCs/>
            <w:color w:val="0E101A"/>
            <w:sz w:val="22"/>
            <w:szCs w:val="22"/>
            <w:rPrChange w:id="43" w:author="Peter Kizza" w:date="2024-04-24T10:36:00Z">
              <w:rPr>
                <w:rFonts w:ascii="Bookman Old Style" w:hAnsi="Bookman Old Style"/>
                <w:color w:val="0E101A"/>
                <w:sz w:val="22"/>
                <w:szCs w:val="22"/>
              </w:rPr>
            </w:rPrChange>
          </w:rPr>
          <w:t>2024</w:t>
        </w:r>
        <w:r w:rsidR="00240705">
          <w:rPr>
            <w:rFonts w:ascii="Bookman Old Style" w:hAnsi="Bookman Old Style"/>
            <w:color w:val="0E101A"/>
            <w:sz w:val="22"/>
            <w:szCs w:val="22"/>
          </w:rPr>
          <w:t>.</w:t>
        </w:r>
      </w:ins>
      <w:r w:rsidRPr="004563BB">
        <w:rPr>
          <w:rStyle w:val="Strong"/>
          <w:rFonts w:ascii="Bookman Old Style" w:hAnsi="Bookman Old Style"/>
          <w:color w:val="0E101A"/>
          <w:sz w:val="22"/>
          <w:szCs w:val="22"/>
        </w:rPr>
        <w:t> </w:t>
      </w:r>
      <w:ins w:id="44" w:author="Peter Kizza" w:date="2024-04-24T15:08:00Z">
        <w:r w:rsidR="00DC7219">
          <w:rPr>
            <w:rStyle w:val="Strong"/>
            <w:rFonts w:ascii="Bookman Old Style" w:hAnsi="Bookman Old Style"/>
            <w:color w:val="0E101A"/>
            <w:sz w:val="22"/>
            <w:szCs w:val="22"/>
          </w:rPr>
          <w:t>Please refer to attachment.</w:t>
        </w:r>
      </w:ins>
      <w:del w:id="45" w:author="Peter Kizza" w:date="2024-04-24T10:36:00Z">
        <w:r w:rsidRPr="004563BB" w:rsidDel="00240705">
          <w:rPr>
            <w:rFonts w:ascii="Bookman Old Style" w:hAnsi="Bookman Old Style"/>
            <w:color w:val="0E101A"/>
            <w:sz w:val="22"/>
            <w:szCs w:val="22"/>
          </w:rPr>
          <w:delText>The five-day workshop will be held in</w:delText>
        </w:r>
        <w:r w:rsidRPr="004563BB" w:rsidDel="00240705">
          <w:rPr>
            <w:rStyle w:val="Strong"/>
            <w:rFonts w:ascii="Bookman Old Style" w:hAnsi="Bookman Old Style"/>
            <w:color w:val="0E101A"/>
            <w:sz w:val="22"/>
            <w:szCs w:val="22"/>
          </w:rPr>
          <w:delText> Accra, Ghana, </w:delText>
        </w:r>
        <w:r w:rsidRPr="004563BB" w:rsidDel="00240705">
          <w:rPr>
            <w:rFonts w:ascii="Bookman Old Style" w:hAnsi="Bookman Old Style"/>
            <w:color w:val="0E101A"/>
            <w:sz w:val="22"/>
            <w:szCs w:val="22"/>
          </w:rPr>
          <w:delText>from</w:delText>
        </w:r>
        <w:r w:rsidRPr="004563BB" w:rsidDel="00240705">
          <w:rPr>
            <w:rStyle w:val="Strong"/>
            <w:rFonts w:ascii="Bookman Old Style" w:hAnsi="Bookman Old Style"/>
            <w:color w:val="0E101A"/>
            <w:sz w:val="22"/>
            <w:szCs w:val="22"/>
          </w:rPr>
          <w:delText> January 29</w:delText>
        </w:r>
        <w:r w:rsidR="001D5D8F" w:rsidDel="00240705">
          <w:rPr>
            <w:rStyle w:val="Strong"/>
            <w:rFonts w:ascii="Bookman Old Style" w:hAnsi="Bookman Old Style"/>
            <w:color w:val="0E101A"/>
            <w:sz w:val="22"/>
            <w:szCs w:val="22"/>
          </w:rPr>
          <w:delText xml:space="preserve"> </w:delText>
        </w:r>
        <w:r w:rsidRPr="004563BB" w:rsidDel="00240705">
          <w:rPr>
            <w:rStyle w:val="Strong"/>
            <w:rFonts w:ascii="Bookman Old Style" w:hAnsi="Bookman Old Style"/>
            <w:color w:val="0E101A"/>
            <w:sz w:val="22"/>
            <w:szCs w:val="22"/>
          </w:rPr>
          <w:delText>-</w:delText>
        </w:r>
        <w:r w:rsidR="001D5D8F" w:rsidDel="00240705">
          <w:rPr>
            <w:rStyle w:val="Strong"/>
            <w:rFonts w:ascii="Bookman Old Style" w:hAnsi="Bookman Old Style"/>
            <w:color w:val="0E101A"/>
            <w:sz w:val="22"/>
            <w:szCs w:val="22"/>
          </w:rPr>
          <w:delText xml:space="preserve"> </w:delText>
        </w:r>
        <w:r w:rsidRPr="004563BB" w:rsidDel="00240705">
          <w:rPr>
            <w:rStyle w:val="Strong"/>
            <w:rFonts w:ascii="Bookman Old Style" w:hAnsi="Bookman Old Style"/>
            <w:color w:val="0E101A"/>
            <w:sz w:val="22"/>
            <w:szCs w:val="22"/>
          </w:rPr>
          <w:delText>February 2, 2024.</w:delText>
        </w:r>
      </w:del>
    </w:p>
    <w:p w14:paraId="4914E6B6" w14:textId="77777777" w:rsidR="004563BB" w:rsidRPr="004563BB" w:rsidRDefault="004563BB" w:rsidP="004563BB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E101A"/>
          <w:sz w:val="22"/>
          <w:szCs w:val="22"/>
        </w:rPr>
      </w:pPr>
      <w:r w:rsidRPr="004563BB">
        <w:rPr>
          <w:rStyle w:val="Strong"/>
          <w:rFonts w:ascii="Bookman Old Style" w:hAnsi="Bookman Old Style"/>
          <w:color w:val="0E101A"/>
          <w:sz w:val="22"/>
          <w:szCs w:val="22"/>
        </w:rPr>
        <w:t> </w:t>
      </w:r>
    </w:p>
    <w:p w14:paraId="6A8E6ABB" w14:textId="7BCDD285" w:rsidR="004563BB" w:rsidRPr="004563BB" w:rsidRDefault="004563BB" w:rsidP="004563BB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E101A"/>
          <w:sz w:val="22"/>
          <w:szCs w:val="22"/>
        </w:rPr>
      </w:pPr>
      <w:r w:rsidRPr="004563BB">
        <w:rPr>
          <w:rFonts w:ascii="Bookman Old Style" w:hAnsi="Bookman Old Style"/>
          <w:color w:val="0E101A"/>
          <w:sz w:val="22"/>
          <w:szCs w:val="22"/>
        </w:rPr>
        <w:t>The workshop will strengthen</w:t>
      </w:r>
      <w:ins w:id="46" w:author="Peter Kizza" w:date="2024-04-24T10:37:00Z">
        <w:r w:rsidR="00240705">
          <w:rPr>
            <w:rFonts w:ascii="Bookman Old Style" w:hAnsi="Bookman Old Style"/>
            <w:color w:val="0E101A"/>
            <w:sz w:val="22"/>
            <w:szCs w:val="22"/>
          </w:rPr>
          <w:t xml:space="preserve"> strategic deliberations in the operations of GoU</w:t>
        </w:r>
      </w:ins>
      <w:r w:rsidRPr="004563BB">
        <w:rPr>
          <w:rFonts w:ascii="Bookman Old Style" w:hAnsi="Bookman Old Style"/>
          <w:color w:val="0E101A"/>
          <w:sz w:val="22"/>
          <w:szCs w:val="22"/>
        </w:rPr>
        <w:t xml:space="preserve"> </w:t>
      </w:r>
      <w:del w:id="47" w:author="Peter Kizza" w:date="2024-04-24T10:38:00Z">
        <w:r w:rsidRPr="004563BB" w:rsidDel="005610DD">
          <w:rPr>
            <w:rFonts w:ascii="Bookman Old Style" w:hAnsi="Bookman Old Style"/>
            <w:color w:val="0E101A"/>
            <w:sz w:val="22"/>
            <w:szCs w:val="22"/>
          </w:rPr>
          <w:delText>Bank of Uganda's oversight and risk</w:delText>
        </w:r>
      </w:del>
      <w:ins w:id="48" w:author="Peter Kizza" w:date="2024-04-24T10:37:00Z">
        <w:r w:rsidR="00240705">
          <w:rPr>
            <w:rFonts w:ascii="Bookman Old Style" w:hAnsi="Bookman Old Style"/>
            <w:color w:val="0E101A"/>
            <w:sz w:val="22"/>
            <w:szCs w:val="22"/>
          </w:rPr>
          <w:t xml:space="preserve">TIMS and DMS platforms, </w:t>
        </w:r>
      </w:ins>
      <w:ins w:id="49" w:author="Peter Kizza" w:date="2024-04-24T10:38:00Z">
        <w:r w:rsidR="00240705">
          <w:rPr>
            <w:rFonts w:ascii="Bookman Old Style" w:hAnsi="Bookman Old Style"/>
            <w:color w:val="0E101A"/>
            <w:sz w:val="22"/>
            <w:szCs w:val="22"/>
          </w:rPr>
          <w:t>through</w:t>
        </w:r>
      </w:ins>
      <w:ins w:id="50" w:author="Peter Kizza" w:date="2024-04-24T10:37:00Z">
        <w:r w:rsidR="00240705">
          <w:rPr>
            <w:rFonts w:ascii="Bookman Old Style" w:hAnsi="Bookman Old Style"/>
            <w:color w:val="0E101A"/>
            <w:sz w:val="22"/>
            <w:szCs w:val="22"/>
          </w:rPr>
          <w:t xml:space="preserve"> stakeholder</w:t>
        </w:r>
      </w:ins>
      <w:ins w:id="51" w:author="Peter Kizza" w:date="2024-04-24T10:38:00Z">
        <w:r w:rsidR="00240705">
          <w:rPr>
            <w:rFonts w:ascii="Bookman Old Style" w:hAnsi="Bookman Old Style"/>
            <w:color w:val="0E101A"/>
            <w:sz w:val="22"/>
            <w:szCs w:val="22"/>
          </w:rPr>
          <w:t xml:space="preserve"> engagement</w:t>
        </w:r>
      </w:ins>
      <w:ins w:id="52" w:author="Peter Kizza" w:date="2024-04-24T10:40:00Z">
        <w:r w:rsidR="005610DD">
          <w:rPr>
            <w:rFonts w:ascii="Bookman Old Style" w:hAnsi="Bookman Old Style"/>
            <w:color w:val="0E101A"/>
            <w:sz w:val="22"/>
            <w:szCs w:val="22"/>
          </w:rPr>
          <w:t xml:space="preserve">. Stakeholder engagement will involve gather of thought from </w:t>
        </w:r>
      </w:ins>
      <w:ins w:id="53" w:author="Peter Kizza" w:date="2024-04-24T10:42:00Z">
        <w:r w:rsidR="005610DD">
          <w:rPr>
            <w:rFonts w:ascii="Bookman Old Style" w:hAnsi="Bookman Old Style"/>
            <w:color w:val="0E101A"/>
            <w:sz w:val="22"/>
            <w:szCs w:val="22"/>
          </w:rPr>
          <w:t>institution</w:t>
        </w:r>
      </w:ins>
      <w:ins w:id="54" w:author="Peter Kizza" w:date="2024-04-24T10:40:00Z">
        <w:r w:rsidR="005610DD">
          <w:rPr>
            <w:rFonts w:ascii="Bookman Old Style" w:hAnsi="Bookman Old Style"/>
            <w:color w:val="0E101A"/>
            <w:sz w:val="22"/>
            <w:szCs w:val="22"/>
          </w:rPr>
          <w:t xml:space="preserve"> representatives, </w:t>
        </w:r>
      </w:ins>
      <w:ins w:id="55" w:author="Peter Kizza" w:date="2024-04-24T10:41:00Z">
        <w:r w:rsidR="005610DD">
          <w:rPr>
            <w:rFonts w:ascii="Bookman Old Style" w:hAnsi="Bookman Old Style"/>
            <w:color w:val="0E101A"/>
            <w:sz w:val="22"/>
            <w:szCs w:val="22"/>
          </w:rPr>
          <w:t xml:space="preserve">collaborative discussions, sharing of best practices and the </w:t>
        </w:r>
      </w:ins>
      <w:ins w:id="56" w:author="Peter Kizza" w:date="2024-04-24T10:42:00Z">
        <w:r w:rsidR="005610DD">
          <w:rPr>
            <w:rFonts w:ascii="Bookman Old Style" w:hAnsi="Bookman Old Style"/>
            <w:color w:val="0E101A"/>
            <w:sz w:val="22"/>
            <w:szCs w:val="22"/>
          </w:rPr>
          <w:t>explore</w:t>
        </w:r>
      </w:ins>
      <w:ins w:id="57" w:author="Peter Kizza" w:date="2024-04-24T10:41:00Z">
        <w:r w:rsidR="005610DD">
          <w:rPr>
            <w:rFonts w:ascii="Bookman Old Style" w:hAnsi="Bookman Old Style"/>
            <w:color w:val="0E101A"/>
            <w:sz w:val="22"/>
            <w:szCs w:val="22"/>
          </w:rPr>
          <w:t xml:space="preserve"> of innovative strategies for</w:t>
        </w:r>
      </w:ins>
      <w:ins w:id="58" w:author="Peter Kizza" w:date="2024-04-24T10:42:00Z">
        <w:r w:rsidR="005610DD">
          <w:rPr>
            <w:rFonts w:ascii="Bookman Old Style" w:hAnsi="Bookman Old Style"/>
            <w:color w:val="0E101A"/>
            <w:sz w:val="22"/>
            <w:szCs w:val="22"/>
          </w:rPr>
          <w:t xml:space="preserve"> </w:t>
        </w:r>
      </w:ins>
      <w:ins w:id="59" w:author="Peter Kizza" w:date="2024-04-24T10:41:00Z">
        <w:r w:rsidR="005610DD">
          <w:rPr>
            <w:rFonts w:ascii="Bookman Old Style" w:hAnsi="Bookman Old Style"/>
            <w:color w:val="0E101A"/>
            <w:sz w:val="22"/>
            <w:szCs w:val="22"/>
          </w:rPr>
          <w:t>optimizing</w:t>
        </w:r>
      </w:ins>
      <w:ins w:id="60" w:author="Peter Kizza" w:date="2024-04-24T10:42:00Z">
        <w:r w:rsidR="005610DD">
          <w:rPr>
            <w:rFonts w:ascii="Bookman Old Style" w:hAnsi="Bookman Old Style"/>
            <w:color w:val="0E101A"/>
            <w:sz w:val="22"/>
            <w:szCs w:val="22"/>
          </w:rPr>
          <w:t xml:space="preserve"> </w:t>
        </w:r>
      </w:ins>
      <w:ins w:id="61" w:author="Peter Kizza" w:date="2024-04-24T10:41:00Z">
        <w:r w:rsidR="005610DD">
          <w:rPr>
            <w:rFonts w:ascii="Bookman Old Style" w:hAnsi="Bookman Old Style"/>
            <w:color w:val="0E101A"/>
            <w:sz w:val="22"/>
            <w:szCs w:val="22"/>
          </w:rPr>
          <w:t>operations.</w:t>
        </w:r>
      </w:ins>
      <w:ins w:id="62" w:author="Peter Kizza" w:date="2024-04-24T10:38:00Z">
        <w:r w:rsidR="00240705">
          <w:rPr>
            <w:rFonts w:ascii="Bookman Old Style" w:hAnsi="Bookman Old Style"/>
            <w:color w:val="0E101A"/>
            <w:sz w:val="22"/>
            <w:szCs w:val="22"/>
          </w:rPr>
          <w:t xml:space="preserve"> </w:t>
        </w:r>
      </w:ins>
      <w:r w:rsidRPr="004563BB">
        <w:rPr>
          <w:rFonts w:ascii="Bookman Old Style" w:hAnsi="Bookman Old Style"/>
          <w:color w:val="0E101A"/>
          <w:sz w:val="22"/>
          <w:szCs w:val="22"/>
        </w:rPr>
        <w:t xml:space="preserve"> </w:t>
      </w:r>
      <w:del w:id="63" w:author="Peter Kizza" w:date="2024-04-24T10:41:00Z">
        <w:r w:rsidRPr="004563BB" w:rsidDel="005610DD">
          <w:rPr>
            <w:rFonts w:ascii="Bookman Old Style" w:hAnsi="Bookman Old Style"/>
            <w:color w:val="0E101A"/>
            <w:sz w:val="22"/>
            <w:szCs w:val="22"/>
          </w:rPr>
          <w:delText xml:space="preserve">management framework for Financial </w:delText>
        </w:r>
        <w:r w:rsidDel="005610DD">
          <w:rPr>
            <w:rFonts w:ascii="Bookman Old Style" w:hAnsi="Bookman Old Style"/>
            <w:color w:val="0E101A"/>
            <w:sz w:val="22"/>
            <w:szCs w:val="22"/>
          </w:rPr>
          <w:delText>M</w:delText>
        </w:r>
        <w:r w:rsidRPr="004563BB" w:rsidDel="005610DD">
          <w:rPr>
            <w:rFonts w:ascii="Bookman Old Style" w:hAnsi="Bookman Old Style"/>
            <w:color w:val="0E101A"/>
            <w:sz w:val="22"/>
            <w:szCs w:val="22"/>
          </w:rPr>
          <w:delText>arket Infrastructures</w:delText>
        </w:r>
        <w:r w:rsidR="007B2719" w:rsidDel="005610DD">
          <w:rPr>
            <w:rFonts w:ascii="Bookman Old Style" w:hAnsi="Bookman Old Style"/>
            <w:color w:val="0E101A"/>
            <w:sz w:val="22"/>
            <w:szCs w:val="22"/>
          </w:rPr>
          <w:delText xml:space="preserve"> (FMIs)</w:delText>
        </w:r>
        <w:r w:rsidRPr="004563BB" w:rsidDel="005610DD">
          <w:rPr>
            <w:rFonts w:ascii="Bookman Old Style" w:hAnsi="Bookman Old Style"/>
            <w:color w:val="0E101A"/>
            <w:sz w:val="22"/>
            <w:szCs w:val="22"/>
          </w:rPr>
          <w:delText>.</w:delText>
        </w:r>
        <w:r w:rsidR="001D5D8F" w:rsidDel="005610DD">
          <w:rPr>
            <w:rFonts w:ascii="Bookman Old Style" w:hAnsi="Bookman Old Style"/>
            <w:color w:val="0E101A"/>
            <w:sz w:val="22"/>
            <w:szCs w:val="22"/>
          </w:rPr>
          <w:delText xml:space="preserve"> </w:delText>
        </w:r>
        <w:r w:rsidRPr="004563BB" w:rsidDel="005610DD">
          <w:rPr>
            <w:rFonts w:ascii="Bookman Old Style" w:hAnsi="Bookman Old Style"/>
            <w:color w:val="0E101A"/>
            <w:sz w:val="22"/>
            <w:szCs w:val="22"/>
          </w:rPr>
          <w:delText xml:space="preserve">The workshop will </w:delText>
        </w:r>
        <w:r w:rsidR="007B2719" w:rsidDel="005610DD">
          <w:rPr>
            <w:rFonts w:ascii="Bookman Old Style" w:hAnsi="Bookman Old Style"/>
            <w:color w:val="0E101A"/>
            <w:sz w:val="22"/>
            <w:szCs w:val="22"/>
          </w:rPr>
          <w:delText xml:space="preserve">enhance participants’ skills and knowledge regarding </w:delText>
        </w:r>
        <w:r w:rsidRPr="004563BB" w:rsidDel="005610DD">
          <w:rPr>
            <w:rFonts w:ascii="Bookman Old Style" w:hAnsi="Bookman Old Style"/>
            <w:color w:val="0E101A"/>
            <w:sz w:val="22"/>
            <w:szCs w:val="22"/>
          </w:rPr>
          <w:delText>CPMI-IOSCO Principles</w:delText>
        </w:r>
        <w:r w:rsidR="009A1D44" w:rsidDel="005610DD">
          <w:rPr>
            <w:rFonts w:ascii="Bookman Old Style" w:hAnsi="Bookman Old Style"/>
            <w:color w:val="0E101A"/>
            <w:sz w:val="22"/>
            <w:szCs w:val="22"/>
          </w:rPr>
          <w:delText>,</w:delText>
        </w:r>
        <w:r w:rsidRPr="004563BB" w:rsidDel="005610DD">
          <w:rPr>
            <w:rFonts w:ascii="Bookman Old Style" w:hAnsi="Bookman Old Style"/>
            <w:color w:val="0E101A"/>
            <w:sz w:val="22"/>
            <w:szCs w:val="22"/>
          </w:rPr>
          <w:delText xml:space="preserve"> cyber </w:delText>
        </w:r>
        <w:r w:rsidR="009A1D44" w:rsidRPr="004563BB" w:rsidDel="005610DD">
          <w:rPr>
            <w:rFonts w:ascii="Bookman Old Style" w:hAnsi="Bookman Old Style"/>
            <w:color w:val="0E101A"/>
            <w:sz w:val="22"/>
            <w:szCs w:val="22"/>
          </w:rPr>
          <w:delText>security,</w:delText>
        </w:r>
        <w:r w:rsidRPr="004563BB" w:rsidDel="005610DD">
          <w:rPr>
            <w:rFonts w:ascii="Bookman Old Style" w:hAnsi="Bookman Old Style"/>
            <w:color w:val="0E101A"/>
            <w:sz w:val="22"/>
            <w:szCs w:val="22"/>
          </w:rPr>
          <w:delText xml:space="preserve"> and resilience of FMIs</w:delText>
        </w:r>
        <w:r w:rsidR="009A1D44" w:rsidDel="005610DD">
          <w:rPr>
            <w:rFonts w:ascii="Bookman Old Style" w:hAnsi="Bookman Old Style"/>
            <w:color w:val="0E101A"/>
            <w:sz w:val="22"/>
            <w:szCs w:val="22"/>
          </w:rPr>
          <w:delText xml:space="preserve"> </w:delText>
        </w:r>
        <w:r w:rsidR="009A1D44" w:rsidRPr="004563BB" w:rsidDel="005610DD">
          <w:rPr>
            <w:rFonts w:ascii="Bookman Old Style" w:hAnsi="Bookman Old Style"/>
            <w:color w:val="0E101A"/>
            <w:sz w:val="22"/>
            <w:szCs w:val="22"/>
          </w:rPr>
          <w:delText>in detail</w:delText>
        </w:r>
        <w:r w:rsidRPr="004563BB" w:rsidDel="005610DD">
          <w:rPr>
            <w:rFonts w:ascii="Bookman Old Style" w:hAnsi="Bookman Old Style"/>
            <w:color w:val="0E101A"/>
            <w:sz w:val="22"/>
            <w:szCs w:val="22"/>
          </w:rPr>
          <w:delText>. The workshop will also provide a forum for sharing country-specific experiences on compliance with the principles andthe learning</w:delText>
        </w:r>
        <w:r w:rsidR="007B2719" w:rsidDel="005610DD">
          <w:rPr>
            <w:rFonts w:ascii="Bookman Old Style" w:hAnsi="Bookman Old Style"/>
            <w:color w:val="0E101A"/>
            <w:sz w:val="22"/>
            <w:szCs w:val="22"/>
          </w:rPr>
          <w:delText xml:space="preserve"> th</w:delText>
        </w:r>
        <w:r w:rsidR="00E65EE0" w:rsidDel="005610DD">
          <w:rPr>
            <w:rFonts w:ascii="Bookman Old Style" w:hAnsi="Bookman Old Style"/>
            <w:color w:val="0E101A"/>
            <w:sz w:val="22"/>
            <w:szCs w:val="22"/>
          </w:rPr>
          <w:delText xml:space="preserve">at shall be obtained from lessons shared </w:delText>
        </w:r>
        <w:r w:rsidRPr="004563BB" w:rsidDel="005610DD">
          <w:rPr>
            <w:rFonts w:ascii="Bookman Old Style" w:hAnsi="Bookman Old Style"/>
            <w:color w:val="0E101A"/>
            <w:sz w:val="22"/>
            <w:szCs w:val="22"/>
          </w:rPr>
          <w:delText xml:space="preserve">improve </w:delText>
        </w:r>
        <w:r w:rsidR="00E65EE0" w:rsidDel="005610DD">
          <w:rPr>
            <w:rFonts w:ascii="Bookman Old Style" w:hAnsi="Bookman Old Style"/>
            <w:color w:val="0E101A"/>
            <w:sz w:val="22"/>
            <w:szCs w:val="22"/>
          </w:rPr>
          <w:delText xml:space="preserve">risk mitigation strategies and consequently further </w:delText>
        </w:r>
        <w:r w:rsidR="00700222" w:rsidDel="005610DD">
          <w:rPr>
            <w:rFonts w:ascii="Bookman Old Style" w:hAnsi="Bookman Old Style"/>
            <w:color w:val="0E101A"/>
            <w:sz w:val="22"/>
            <w:szCs w:val="22"/>
          </w:rPr>
          <w:delText>boost</w:delText>
        </w:r>
        <w:r w:rsidR="00E65EE0" w:rsidDel="005610DD">
          <w:rPr>
            <w:rFonts w:ascii="Bookman Old Style" w:hAnsi="Bookman Old Style"/>
            <w:color w:val="0E101A"/>
            <w:sz w:val="22"/>
            <w:szCs w:val="22"/>
          </w:rPr>
          <w:delText xml:space="preserve"> BoU’s </w:delText>
        </w:r>
        <w:r w:rsidRPr="004563BB" w:rsidDel="005610DD">
          <w:rPr>
            <w:rFonts w:ascii="Bookman Old Style" w:hAnsi="Bookman Old Style"/>
            <w:color w:val="0E101A"/>
            <w:sz w:val="22"/>
            <w:szCs w:val="22"/>
          </w:rPr>
          <w:delText>cyber resilience</w:delText>
        </w:r>
        <w:r w:rsidR="00E65EE0" w:rsidDel="005610DD">
          <w:rPr>
            <w:rFonts w:ascii="Bookman Old Style" w:hAnsi="Bookman Old Style"/>
            <w:color w:val="0E101A"/>
            <w:sz w:val="22"/>
            <w:szCs w:val="22"/>
          </w:rPr>
          <w:delText xml:space="preserve"> and response mechanisms</w:delText>
        </w:r>
        <w:r w:rsidRPr="004563BB" w:rsidDel="005610DD">
          <w:rPr>
            <w:rFonts w:ascii="Bookman Old Style" w:hAnsi="Bookman Old Style"/>
            <w:color w:val="0E101A"/>
            <w:sz w:val="22"/>
            <w:szCs w:val="22"/>
          </w:rPr>
          <w:delText>.</w:delText>
        </w:r>
      </w:del>
    </w:p>
    <w:p w14:paraId="74A171F4" w14:textId="77777777" w:rsidR="004563BB" w:rsidRPr="004563BB" w:rsidRDefault="004563BB" w:rsidP="004563BB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E101A"/>
          <w:sz w:val="22"/>
          <w:szCs w:val="22"/>
        </w:rPr>
      </w:pPr>
      <w:r w:rsidRPr="004563BB">
        <w:rPr>
          <w:rFonts w:ascii="Bookman Old Style" w:hAnsi="Bookman Old Style"/>
          <w:color w:val="0E101A"/>
          <w:sz w:val="22"/>
          <w:szCs w:val="22"/>
        </w:rPr>
        <w:t> </w:t>
      </w:r>
    </w:p>
    <w:p w14:paraId="204C5F66" w14:textId="29D8B050" w:rsidR="004563BB" w:rsidRPr="004563BB" w:rsidRDefault="007B2719" w:rsidP="004563BB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E101A"/>
          <w:sz w:val="22"/>
          <w:szCs w:val="22"/>
        </w:rPr>
      </w:pPr>
      <w:r>
        <w:rPr>
          <w:rFonts w:ascii="Bookman Old Style" w:hAnsi="Bookman Old Style"/>
          <w:color w:val="0E101A"/>
          <w:sz w:val="22"/>
          <w:szCs w:val="22"/>
        </w:rPr>
        <w:t xml:space="preserve">The </w:t>
      </w:r>
      <w:r w:rsidR="001D5D8F">
        <w:rPr>
          <w:rFonts w:ascii="Bookman Old Style" w:hAnsi="Bookman Old Style"/>
          <w:color w:val="0E101A"/>
          <w:sz w:val="22"/>
          <w:szCs w:val="22"/>
        </w:rPr>
        <w:t>National Payments Systems Department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</w:t>
      </w:r>
      <w:del w:id="64" w:author="Peter Kizza" w:date="2024-04-24T10:42:00Z">
        <w:r w:rsidR="004563BB" w:rsidRPr="004563BB" w:rsidDel="005610DD">
          <w:rPr>
            <w:rFonts w:ascii="Bookman Old Style" w:hAnsi="Bookman Old Style"/>
            <w:color w:val="0E101A"/>
            <w:sz w:val="22"/>
            <w:szCs w:val="22"/>
          </w:rPr>
          <w:delText xml:space="preserve">has </w:delText>
        </w:r>
        <w:r w:rsidR="00E65EE0" w:rsidDel="005610DD">
          <w:rPr>
            <w:rFonts w:ascii="Bookman Old Style" w:hAnsi="Bookman Old Style"/>
            <w:color w:val="0E101A"/>
            <w:sz w:val="22"/>
            <w:szCs w:val="22"/>
          </w:rPr>
          <w:delText xml:space="preserve">therefore </w:delText>
        </w:r>
      </w:del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nominated Mr. Peter Kizza </w:t>
      </w:r>
      <w:r w:rsidR="001D5D8F">
        <w:rPr>
          <w:rFonts w:ascii="Bookman Old Style" w:hAnsi="Bookman Old Style"/>
          <w:color w:val="0E101A"/>
          <w:sz w:val="22"/>
          <w:szCs w:val="22"/>
        </w:rPr>
        <w:t>(</w:t>
      </w:r>
      <w:ins w:id="65" w:author="Peter Kizza" w:date="2024-04-24T10:44:00Z">
        <w:r w:rsidR="005610DD">
          <w:rPr>
            <w:rFonts w:ascii="Bookman Old Style" w:hAnsi="Bookman Old Style"/>
            <w:color w:val="0E101A"/>
            <w:sz w:val="22"/>
            <w:szCs w:val="22"/>
          </w:rPr>
          <w:t xml:space="preserve">SPBO, </w:t>
        </w:r>
      </w:ins>
      <w:r w:rsidR="004563BB" w:rsidRPr="004563BB">
        <w:rPr>
          <w:rFonts w:ascii="Bookman Old Style" w:hAnsi="Bookman Old Style"/>
          <w:color w:val="0E101A"/>
          <w:sz w:val="22"/>
          <w:szCs w:val="22"/>
        </w:rPr>
        <w:t>Team Leader of FMI Assessments</w:t>
      </w:r>
      <w:r w:rsidR="001D5D8F">
        <w:rPr>
          <w:rFonts w:ascii="Bookman Old Style" w:hAnsi="Bookman Old Style"/>
          <w:color w:val="0E101A"/>
          <w:sz w:val="22"/>
          <w:szCs w:val="22"/>
        </w:rPr>
        <w:t>,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Payments Systems Oversight Division</w:t>
      </w:r>
      <w:r w:rsidR="001D5D8F">
        <w:rPr>
          <w:rFonts w:ascii="Bookman Old Style" w:hAnsi="Bookman Old Style"/>
          <w:color w:val="0E101A"/>
          <w:sz w:val="22"/>
          <w:szCs w:val="22"/>
        </w:rPr>
        <w:t>)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and </w:t>
      </w:r>
      <w:del w:id="66" w:author="Peter Kizza" w:date="2024-04-24T10:43:00Z">
        <w:r w:rsidR="009A1D44" w:rsidDel="005610DD">
          <w:rPr>
            <w:rFonts w:ascii="Bookman Old Style" w:hAnsi="Bookman Old Style"/>
            <w:color w:val="0E101A"/>
            <w:sz w:val="22"/>
            <w:szCs w:val="22"/>
          </w:rPr>
          <w:delText>Ms</w:delText>
        </w:r>
      </w:del>
      <w:ins w:id="67" w:author="Peter Kizza" w:date="2024-04-24T10:43:00Z">
        <w:r w:rsidR="005610DD">
          <w:rPr>
            <w:rFonts w:ascii="Bookman Old Style" w:hAnsi="Bookman Old Style"/>
            <w:color w:val="0E101A"/>
            <w:sz w:val="22"/>
            <w:szCs w:val="22"/>
          </w:rPr>
          <w:t>M</w:t>
        </w:r>
        <w:r w:rsidR="005610DD">
          <w:rPr>
            <w:rFonts w:ascii="Bookman Old Style" w:hAnsi="Bookman Old Style"/>
            <w:color w:val="0E101A"/>
            <w:sz w:val="22"/>
            <w:szCs w:val="22"/>
          </w:rPr>
          <w:t>r</w:t>
        </w:r>
      </w:ins>
      <w:r w:rsidR="009A1D44">
        <w:rPr>
          <w:rFonts w:ascii="Bookman Old Style" w:hAnsi="Bookman Old Style"/>
          <w:color w:val="0E101A"/>
          <w:sz w:val="22"/>
          <w:szCs w:val="22"/>
        </w:rPr>
        <w:t xml:space="preserve">. </w:t>
      </w:r>
      <w:del w:id="68" w:author="Peter Kizza" w:date="2024-04-24T10:43:00Z">
        <w:r w:rsidR="004563BB" w:rsidRPr="004563BB" w:rsidDel="005610DD">
          <w:rPr>
            <w:rFonts w:ascii="Bookman Old Style" w:hAnsi="Bookman Old Style"/>
            <w:color w:val="0E101A"/>
            <w:sz w:val="22"/>
            <w:szCs w:val="22"/>
          </w:rPr>
          <w:delText>Sheila Ninsiima</w:delText>
        </w:r>
      </w:del>
      <w:ins w:id="69" w:author="Peter Kizza" w:date="2024-04-24T10:43:00Z">
        <w:r w:rsidR="005610DD">
          <w:rPr>
            <w:rFonts w:ascii="Bookman Old Style" w:hAnsi="Bookman Old Style"/>
            <w:color w:val="0E101A"/>
            <w:sz w:val="22"/>
            <w:szCs w:val="22"/>
          </w:rPr>
          <w:t>Albert Ntege</w:t>
        </w:r>
      </w:ins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</w:t>
      </w:r>
      <w:r w:rsidR="001D5D8F">
        <w:rPr>
          <w:rFonts w:ascii="Bookman Old Style" w:hAnsi="Bookman Old Style"/>
          <w:color w:val="0E101A"/>
          <w:sz w:val="22"/>
          <w:szCs w:val="22"/>
        </w:rPr>
        <w:t>(</w:t>
      </w:r>
      <w:r w:rsidR="009A1D44">
        <w:rPr>
          <w:rFonts w:ascii="Bookman Old Style" w:hAnsi="Bookman Old Style"/>
          <w:color w:val="0E101A"/>
          <w:sz w:val="22"/>
          <w:szCs w:val="22"/>
        </w:rPr>
        <w:t>SPBO</w:t>
      </w:r>
      <w:ins w:id="70" w:author="Peter Kizza" w:date="2024-04-24T10:44:00Z">
        <w:r w:rsidR="005610DD">
          <w:rPr>
            <w:rFonts w:ascii="Bookman Old Style" w:hAnsi="Bookman Old Style"/>
            <w:color w:val="0E101A"/>
            <w:sz w:val="22"/>
            <w:szCs w:val="22"/>
          </w:rPr>
          <w:t>,</w:t>
        </w:r>
      </w:ins>
      <w:r w:rsidR="009A1D44">
        <w:rPr>
          <w:rFonts w:ascii="Bookman Old Style" w:hAnsi="Bookman Old Style"/>
          <w:color w:val="0E101A"/>
          <w:sz w:val="22"/>
          <w:szCs w:val="22"/>
        </w:rPr>
        <w:t xml:space="preserve"> </w:t>
      </w:r>
      <w:ins w:id="71" w:author="Peter Kizza" w:date="2024-04-24T10:44:00Z">
        <w:r w:rsidR="005610DD">
          <w:rPr>
            <w:rFonts w:ascii="Bookman Old Style" w:hAnsi="Bookman Old Style"/>
            <w:color w:val="0E101A"/>
            <w:sz w:val="22"/>
            <w:szCs w:val="22"/>
          </w:rPr>
          <w:t xml:space="preserve">Team </w:t>
        </w:r>
      </w:ins>
      <w:ins w:id="72" w:author="Peter Kizza" w:date="2024-04-24T10:45:00Z">
        <w:r w:rsidR="005610DD">
          <w:rPr>
            <w:rFonts w:ascii="Bookman Old Style" w:hAnsi="Bookman Old Style"/>
            <w:color w:val="0E101A"/>
            <w:sz w:val="22"/>
            <w:szCs w:val="22"/>
          </w:rPr>
          <w:t>Leader</w:t>
        </w:r>
      </w:ins>
      <w:ins w:id="73" w:author="Peter Kizza" w:date="2024-04-24T10:44:00Z">
        <w:r w:rsidR="005610DD">
          <w:rPr>
            <w:rFonts w:ascii="Bookman Old Style" w:hAnsi="Bookman Old Style"/>
            <w:color w:val="0E101A"/>
            <w:sz w:val="22"/>
            <w:szCs w:val="22"/>
          </w:rPr>
          <w:t xml:space="preserve"> </w:t>
        </w:r>
      </w:ins>
      <w:r w:rsidR="009A1D44">
        <w:rPr>
          <w:rFonts w:ascii="Bookman Old Style" w:hAnsi="Bookman Old Style"/>
          <w:color w:val="0E101A"/>
          <w:sz w:val="22"/>
          <w:szCs w:val="22"/>
        </w:rPr>
        <w:t xml:space="preserve">Payment Systems </w:t>
      </w:r>
      <w:del w:id="74" w:author="Peter Kizza" w:date="2024-04-24T10:51:00Z">
        <w:r w:rsidR="009A1D44" w:rsidDel="00593A30">
          <w:rPr>
            <w:rFonts w:ascii="Bookman Old Style" w:hAnsi="Bookman Old Style"/>
            <w:color w:val="0E101A"/>
            <w:sz w:val="22"/>
            <w:szCs w:val="22"/>
          </w:rPr>
          <w:delText xml:space="preserve">Operations </w:delText>
        </w:r>
      </w:del>
      <w:ins w:id="75" w:author="Peter Kizza" w:date="2024-04-24T10:51:00Z">
        <w:r w:rsidR="00593A30">
          <w:rPr>
            <w:rFonts w:ascii="Bookman Old Style" w:hAnsi="Bookman Old Style"/>
            <w:color w:val="0E101A"/>
            <w:sz w:val="22"/>
            <w:szCs w:val="22"/>
          </w:rPr>
          <w:t>O</w:t>
        </w:r>
        <w:r w:rsidR="00593A30">
          <w:rPr>
            <w:rFonts w:ascii="Bookman Old Style" w:hAnsi="Bookman Old Style"/>
            <w:color w:val="0E101A"/>
            <w:sz w:val="22"/>
            <w:szCs w:val="22"/>
          </w:rPr>
          <w:t xml:space="preserve">nsite, </w:t>
        </w:r>
        <w:r w:rsidR="00593A30">
          <w:rPr>
            <w:rFonts w:ascii="Bookman Old Style" w:hAnsi="Bookman Old Style"/>
            <w:color w:val="0E101A"/>
            <w:sz w:val="22"/>
            <w:szCs w:val="22"/>
          </w:rPr>
          <w:t xml:space="preserve"> </w:t>
        </w:r>
      </w:ins>
      <w:ins w:id="76" w:author="Peter Kizza" w:date="2024-04-24T11:08:00Z">
        <w:r w:rsidR="0087550D" w:rsidRPr="004563BB">
          <w:rPr>
            <w:rFonts w:ascii="Bookman Old Style" w:hAnsi="Bookman Old Style"/>
            <w:color w:val="0E101A"/>
            <w:sz w:val="22"/>
            <w:szCs w:val="22"/>
          </w:rPr>
          <w:t>Payments Systems Oversight Division</w:t>
        </w:r>
        <w:r w:rsidR="0087550D" w:rsidDel="0087550D">
          <w:rPr>
            <w:rFonts w:ascii="Bookman Old Style" w:hAnsi="Bookman Old Style"/>
            <w:color w:val="0E101A"/>
            <w:sz w:val="22"/>
            <w:szCs w:val="22"/>
          </w:rPr>
          <w:t xml:space="preserve"> </w:t>
        </w:r>
      </w:ins>
      <w:del w:id="77" w:author="Peter Kizza" w:date="2024-04-24T11:08:00Z">
        <w:r w:rsidR="009A1D44" w:rsidDel="0087550D">
          <w:rPr>
            <w:rFonts w:ascii="Bookman Old Style" w:hAnsi="Bookman Old Style"/>
            <w:color w:val="0E101A"/>
            <w:sz w:val="22"/>
            <w:szCs w:val="22"/>
          </w:rPr>
          <w:delText>and Support Division</w:delText>
        </w:r>
      </w:del>
      <w:r w:rsidR="001D5D8F">
        <w:rPr>
          <w:rFonts w:ascii="Bookman Old Style" w:hAnsi="Bookman Old Style"/>
          <w:color w:val="0E101A"/>
          <w:sz w:val="22"/>
          <w:szCs w:val="22"/>
        </w:rPr>
        <w:t>)</w:t>
      </w:r>
      <w:ins w:id="78" w:author="Peter Kizza" w:date="2024-04-24T11:08:00Z">
        <w:r w:rsidR="0087550D">
          <w:rPr>
            <w:rFonts w:ascii="Bookman Old Style" w:hAnsi="Bookman Old Style"/>
            <w:color w:val="0E101A"/>
            <w:sz w:val="22"/>
            <w:szCs w:val="22"/>
          </w:rPr>
          <w:t xml:space="preserve"> to the </w:t>
        </w:r>
        <w:r w:rsidR="0087550D">
          <w:rPr>
            <w:rFonts w:ascii="Bookman Old Style" w:hAnsi="Bookman Old Style"/>
            <w:color w:val="0E101A"/>
            <w:sz w:val="22"/>
            <w:szCs w:val="22"/>
          </w:rPr>
          <w:t>TIMS and DMS Steering Committee</w:t>
        </w:r>
        <w:r w:rsidR="0087550D">
          <w:rPr>
            <w:rFonts w:ascii="Bookman Old Style" w:hAnsi="Bookman Old Style"/>
            <w:color w:val="0E101A"/>
            <w:sz w:val="22"/>
            <w:szCs w:val="22"/>
          </w:rPr>
          <w:t xml:space="preserve">.  </w:t>
        </w:r>
      </w:ins>
      <w:r w:rsidR="004563BB" w:rsidRPr="004563BB">
        <w:rPr>
          <w:rFonts w:ascii="Bookman Old Style" w:hAnsi="Bookman Old Style"/>
          <w:color w:val="0E101A"/>
          <w:sz w:val="22"/>
          <w:szCs w:val="22"/>
        </w:rPr>
        <w:t> </w:t>
      </w:r>
      <w:del w:id="79" w:author="Peter Kizza" w:date="2024-04-24T11:09:00Z">
        <w:r w:rsidR="004563BB" w:rsidRPr="004563BB" w:rsidDel="0087550D">
          <w:rPr>
            <w:rFonts w:ascii="Bookman Old Style" w:hAnsi="Bookman Old Style"/>
            <w:color w:val="0E101A"/>
            <w:sz w:val="22"/>
            <w:szCs w:val="22"/>
          </w:rPr>
          <w:delText>The AFRITAC East and AFRITAC West</w:delText>
        </w:r>
      </w:del>
      <w:ins w:id="80" w:author="Peter Kizza" w:date="2024-04-24T11:09:00Z">
        <w:r w:rsidR="0087550D">
          <w:rPr>
            <w:rFonts w:ascii="Bookman Old Style" w:hAnsi="Bookman Old Style"/>
            <w:color w:val="0E101A"/>
            <w:sz w:val="22"/>
            <w:szCs w:val="22"/>
          </w:rPr>
          <w:t xml:space="preserve">The technical partner, Global </w:t>
        </w:r>
      </w:ins>
      <w:ins w:id="81" w:author="Peter Kizza" w:date="2024-04-24T11:18:00Z">
        <w:r w:rsidR="005950F7">
          <w:rPr>
            <w:rFonts w:ascii="Bookman Old Style" w:hAnsi="Bookman Old Style"/>
            <w:color w:val="0E101A"/>
            <w:sz w:val="22"/>
            <w:szCs w:val="22"/>
          </w:rPr>
          <w:t>V</w:t>
        </w:r>
      </w:ins>
      <w:ins w:id="82" w:author="Peter Kizza" w:date="2024-04-24T11:09:00Z">
        <w:r w:rsidR="0087550D">
          <w:rPr>
            <w:rFonts w:ascii="Bookman Old Style" w:hAnsi="Bookman Old Style"/>
            <w:color w:val="0E101A"/>
            <w:sz w:val="22"/>
            <w:szCs w:val="22"/>
          </w:rPr>
          <w:t xml:space="preserve">oice Group will </w:t>
        </w:r>
      </w:ins>
      <w:del w:id="83" w:author="Peter Kizza" w:date="2024-04-24T11:10:00Z">
        <w:r w:rsidR="004563BB" w:rsidRPr="004563BB" w:rsidDel="0087550D">
          <w:rPr>
            <w:rFonts w:ascii="Bookman Old Style" w:hAnsi="Bookman Old Style"/>
            <w:color w:val="0E101A"/>
            <w:sz w:val="22"/>
            <w:szCs w:val="22"/>
          </w:rPr>
          <w:delText xml:space="preserve"> will </w:delText>
        </w:r>
        <w:r w:rsidR="007233F6" w:rsidDel="0087550D">
          <w:rPr>
            <w:rFonts w:ascii="Bookman Old Style" w:hAnsi="Bookman Old Style"/>
            <w:color w:val="0E101A"/>
            <w:sz w:val="22"/>
            <w:szCs w:val="22"/>
          </w:rPr>
          <w:delText xml:space="preserve">only </w:delText>
        </w:r>
      </w:del>
      <w:r w:rsidR="001D5D8F">
        <w:rPr>
          <w:rFonts w:ascii="Bookman Old Style" w:hAnsi="Bookman Old Style"/>
          <w:color w:val="0E101A"/>
          <w:sz w:val="22"/>
          <w:szCs w:val="22"/>
        </w:rPr>
        <w:t>cover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</w:t>
      </w:r>
      <w:ins w:id="84" w:author="Peter Kizza" w:date="2024-04-24T11:10:00Z">
        <w:r w:rsidR="0087550D">
          <w:rPr>
            <w:rFonts w:ascii="Bookman Old Style" w:hAnsi="Bookman Old Style"/>
            <w:color w:val="0E101A"/>
            <w:sz w:val="22"/>
            <w:szCs w:val="22"/>
          </w:rPr>
          <w:t xml:space="preserve">expenses related to </w:t>
        </w:r>
      </w:ins>
      <w:del w:id="85" w:author="Peter Kizza" w:date="2024-04-24T11:18:00Z">
        <w:r w:rsidR="001D5D8F" w:rsidDel="005950F7">
          <w:rPr>
            <w:rFonts w:ascii="Bookman Old Style" w:hAnsi="Bookman Old Style"/>
            <w:color w:val="0E101A"/>
            <w:sz w:val="22"/>
            <w:szCs w:val="22"/>
          </w:rPr>
          <w:delText>the air tickets</w:delText>
        </w:r>
        <w:r w:rsidR="004563BB" w:rsidRPr="004563BB" w:rsidDel="005950F7">
          <w:rPr>
            <w:rFonts w:ascii="Bookman Old Style" w:hAnsi="Bookman Old Style"/>
            <w:color w:val="0E101A"/>
            <w:sz w:val="22"/>
            <w:szCs w:val="22"/>
          </w:rPr>
          <w:delText xml:space="preserve"> and</w:delText>
        </w:r>
      </w:del>
      <w:ins w:id="86" w:author="Peter Kizza" w:date="2024-04-24T11:18:00Z">
        <w:r w:rsidR="005950F7">
          <w:rPr>
            <w:rFonts w:ascii="Bookman Old Style" w:hAnsi="Bookman Old Style"/>
            <w:color w:val="0E101A"/>
            <w:sz w:val="22"/>
            <w:szCs w:val="22"/>
          </w:rPr>
          <w:t xml:space="preserve">travel, </w:t>
        </w:r>
      </w:ins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</w:t>
      </w:r>
      <w:r w:rsidR="001D5D8F">
        <w:rPr>
          <w:rFonts w:ascii="Bookman Old Style" w:hAnsi="Bookman Old Style"/>
          <w:color w:val="0E101A"/>
          <w:sz w:val="22"/>
          <w:szCs w:val="22"/>
        </w:rPr>
        <w:t xml:space="preserve">hotel 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accommodation </w:t>
      </w:r>
      <w:ins w:id="87" w:author="Peter Kizza" w:date="2024-04-24T11:18:00Z">
        <w:r w:rsidR="005950F7">
          <w:rPr>
            <w:rFonts w:ascii="Bookman Old Style" w:hAnsi="Bookman Old Style"/>
            <w:color w:val="0E101A"/>
            <w:sz w:val="22"/>
            <w:szCs w:val="22"/>
          </w:rPr>
          <w:t>and visa require</w:t>
        </w:r>
      </w:ins>
      <w:ins w:id="88" w:author="Peter Kizza" w:date="2024-04-24T11:19:00Z">
        <w:r w:rsidR="005950F7">
          <w:rPr>
            <w:rFonts w:ascii="Bookman Old Style" w:hAnsi="Bookman Old Style"/>
            <w:color w:val="0E101A"/>
            <w:sz w:val="22"/>
            <w:szCs w:val="22"/>
          </w:rPr>
          <w:t>ments.</w:t>
        </w:r>
      </w:ins>
      <w:del w:id="89" w:author="Peter Kizza" w:date="2024-04-24T11:19:00Z">
        <w:r w:rsidR="004563BB" w:rsidRPr="004563BB" w:rsidDel="005950F7">
          <w:rPr>
            <w:rFonts w:ascii="Bookman Old Style" w:hAnsi="Bookman Old Style"/>
            <w:color w:val="0E101A"/>
            <w:sz w:val="22"/>
            <w:szCs w:val="22"/>
          </w:rPr>
          <w:delText>expenses.</w:delText>
        </w:r>
      </w:del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The </w:t>
      </w:r>
      <w:r w:rsidR="009A1D44">
        <w:rPr>
          <w:rFonts w:ascii="Bookman Old Style" w:hAnsi="Bookman Old Style"/>
          <w:color w:val="0E101A"/>
          <w:sz w:val="22"/>
          <w:szCs w:val="22"/>
        </w:rPr>
        <w:t>other</w:t>
      </w:r>
      <w:r w:rsidR="001D5D8F">
        <w:rPr>
          <w:rFonts w:ascii="Bookman Old Style" w:hAnsi="Bookman Old Style"/>
          <w:color w:val="0E101A"/>
          <w:sz w:val="22"/>
          <w:szCs w:val="22"/>
        </w:rPr>
        <w:t xml:space="preserve"> related</w:t>
      </w:r>
      <w:r w:rsidR="009A1D44">
        <w:rPr>
          <w:rFonts w:ascii="Bookman Old Style" w:hAnsi="Bookman Old Style"/>
          <w:color w:val="0E101A"/>
          <w:sz w:val="22"/>
          <w:szCs w:val="22"/>
        </w:rPr>
        <w:t xml:space="preserve"> participation costs </w:t>
      </w:r>
      <w:r w:rsidR="007233F6">
        <w:rPr>
          <w:rFonts w:ascii="Bookman Old Style" w:hAnsi="Bookman Old Style"/>
          <w:color w:val="0E101A"/>
          <w:sz w:val="22"/>
          <w:szCs w:val="22"/>
        </w:rPr>
        <w:t xml:space="preserve">to be covered by BoU </w:t>
      </w:r>
      <w:r w:rsidR="009A1D44">
        <w:rPr>
          <w:rFonts w:ascii="Bookman Old Style" w:hAnsi="Bookman Old Style"/>
          <w:color w:val="0E101A"/>
          <w:sz w:val="22"/>
          <w:szCs w:val="22"/>
        </w:rPr>
        <w:t>are indicated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below:</w:t>
      </w:r>
    </w:p>
    <w:p w14:paraId="616A16DA" w14:textId="77777777" w:rsidR="0003788A" w:rsidRPr="004563BB" w:rsidRDefault="0003788A" w:rsidP="0003788A">
      <w:pPr>
        <w:jc w:val="both"/>
        <w:rPr>
          <w:rFonts w:ascii="Bookman Old Style" w:eastAsiaTheme="minorHAnsi" w:hAnsi="Bookman Old Style" w:cstheme="minorBidi"/>
          <w:sz w:val="22"/>
          <w:szCs w:val="22"/>
          <w:lang w:val="en-US"/>
        </w:rPr>
      </w:pP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3510"/>
        <w:gridCol w:w="1800"/>
      </w:tblGrid>
      <w:tr w:rsidR="009A1D44" w:rsidRPr="004563BB" w14:paraId="20946AE8" w14:textId="77777777" w:rsidTr="0027246D">
        <w:trPr>
          <w:trHeight w:val="377"/>
        </w:trPr>
        <w:tc>
          <w:tcPr>
            <w:tcW w:w="4140" w:type="dxa"/>
            <w:shd w:val="clear" w:color="auto" w:fill="F2F2F2" w:themeFill="background1" w:themeFillShade="F2"/>
          </w:tcPr>
          <w:p w14:paraId="3DFB92D8" w14:textId="22A6A3D9" w:rsidR="009A1D44" w:rsidRPr="004563BB" w:rsidRDefault="009A1D44" w:rsidP="009A1D44">
            <w:pPr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Items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773D46A7" w14:textId="35A2547E" w:rsidR="009A1D44" w:rsidRPr="004563BB" w:rsidRDefault="009A1D44" w:rsidP="009A1D44">
            <w:pPr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>1/7</w:t>
            </w:r>
            <w:r w:rsidRPr="004563BB">
              <w:rPr>
                <w:rFonts w:ascii="Bookman Old Style" w:hAnsi="Bookman Old Style"/>
                <w:b/>
                <w:sz w:val="22"/>
                <w:szCs w:val="22"/>
                <w:vertAlign w:val="superscript"/>
              </w:rPr>
              <w:t>th</w:t>
            </w: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 xml:space="preserve"> Per diem Top-up (USD) 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04CC5AE0" w14:textId="77EB47E3" w:rsidR="009A1D44" w:rsidRPr="004563BB" w:rsidRDefault="009A1D44" w:rsidP="009A1D44">
            <w:pPr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 xml:space="preserve">Total </w:t>
            </w:r>
          </w:p>
        </w:tc>
      </w:tr>
      <w:tr w:rsidR="009A1D44" w:rsidRPr="004563BB" w14:paraId="3F073062" w14:textId="77777777" w:rsidTr="0027246D">
        <w:trPr>
          <w:trHeight w:val="384"/>
        </w:trPr>
        <w:tc>
          <w:tcPr>
            <w:tcW w:w="4140" w:type="dxa"/>
            <w:shd w:val="clear" w:color="auto" w:fill="auto"/>
          </w:tcPr>
          <w:p w14:paraId="78D60598" w14:textId="7949330A" w:rsidR="009A1D44" w:rsidRPr="004563BB" w:rsidRDefault="009A1D44" w:rsidP="00CE4613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>1/7</w:t>
            </w:r>
            <w:r w:rsidRPr="004563BB">
              <w:rPr>
                <w:rFonts w:ascii="Bookman Old Style" w:hAnsi="Bookman Old Style"/>
                <w:b/>
                <w:sz w:val="22"/>
                <w:szCs w:val="22"/>
                <w:vertAlign w:val="superscript"/>
              </w:rPr>
              <w:t>th</w:t>
            </w: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 xml:space="preserve"> Per diem Top-up (USD)</w:t>
            </w:r>
          </w:p>
        </w:tc>
        <w:tc>
          <w:tcPr>
            <w:tcW w:w="3510" w:type="dxa"/>
            <w:shd w:val="clear" w:color="auto" w:fill="auto"/>
          </w:tcPr>
          <w:p w14:paraId="45A184B7" w14:textId="2F735F3A" w:rsidR="009A1D44" w:rsidRPr="004563BB" w:rsidRDefault="009A1D44" w:rsidP="00CE4613">
            <w:pPr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sz w:val="22"/>
                <w:szCs w:val="22"/>
              </w:rPr>
              <w:t>$</w:t>
            </w:r>
            <w:r>
              <w:rPr>
                <w:rFonts w:ascii="Bookman Old Style" w:hAnsi="Bookman Old Style"/>
                <w:sz w:val="22"/>
                <w:szCs w:val="22"/>
              </w:rPr>
              <w:t>5</w:t>
            </w:r>
            <w:r w:rsidRPr="004563BB">
              <w:rPr>
                <w:rFonts w:ascii="Bookman Old Style" w:hAnsi="Bookman Old Style"/>
                <w:sz w:val="22"/>
                <w:szCs w:val="22"/>
              </w:rPr>
              <w:t>0 x 5 days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x 2 staff</w:t>
            </w:r>
            <w:r w:rsidRPr="004563B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606D3AEB" w14:textId="1250DD5F" w:rsidR="009A1D44" w:rsidRPr="004563BB" w:rsidRDefault="009A1D44" w:rsidP="009A1D44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</w:t>
            </w:r>
            <w:r w:rsidR="001D5D8F">
              <w:rPr>
                <w:rFonts w:ascii="Bookman Old Style" w:hAnsi="Bookman Old Style"/>
                <w:sz w:val="22"/>
                <w:szCs w:val="22"/>
              </w:rPr>
              <w:t>5</w:t>
            </w:r>
            <w:r>
              <w:rPr>
                <w:rFonts w:ascii="Bookman Old Style" w:hAnsi="Bookman Old Style"/>
                <w:sz w:val="22"/>
                <w:szCs w:val="22"/>
              </w:rPr>
              <w:t>00</w:t>
            </w:r>
          </w:p>
        </w:tc>
      </w:tr>
      <w:tr w:rsidR="009A1D44" w:rsidRPr="004563BB" w14:paraId="3DC98D56" w14:textId="77777777" w:rsidTr="0027246D">
        <w:trPr>
          <w:trHeight w:val="384"/>
        </w:trPr>
        <w:tc>
          <w:tcPr>
            <w:tcW w:w="4140" w:type="dxa"/>
            <w:shd w:val="clear" w:color="auto" w:fill="auto"/>
          </w:tcPr>
          <w:p w14:paraId="60210306" w14:textId="03C382F5" w:rsidR="009A1D44" w:rsidRPr="004563BB" w:rsidRDefault="009A1D44" w:rsidP="00791AD2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>Travel days (USD)</w:t>
            </w:r>
          </w:p>
        </w:tc>
        <w:tc>
          <w:tcPr>
            <w:tcW w:w="3510" w:type="dxa"/>
            <w:shd w:val="clear" w:color="auto" w:fill="auto"/>
          </w:tcPr>
          <w:p w14:paraId="6D7DF12B" w14:textId="2DF52EA4" w:rsidR="009A1D44" w:rsidRPr="004563BB" w:rsidRDefault="009A1D44" w:rsidP="00791AD2">
            <w:pPr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sz w:val="22"/>
                <w:szCs w:val="22"/>
              </w:rPr>
              <w:t xml:space="preserve">$350 x </w:t>
            </w:r>
            <w:del w:id="90" w:author="Peter Kizza" w:date="2024-04-24T14:26:00Z">
              <w:r w:rsidRPr="004563BB" w:rsidDel="009A27DC">
                <w:rPr>
                  <w:rFonts w:ascii="Bookman Old Style" w:hAnsi="Bookman Old Style"/>
                  <w:sz w:val="22"/>
                  <w:szCs w:val="22"/>
                </w:rPr>
                <w:delText xml:space="preserve">3 </w:delText>
              </w:r>
            </w:del>
            <w:ins w:id="91" w:author="Peter Kizza" w:date="2024-04-24T14:26:00Z">
              <w:r w:rsidR="009A27DC">
                <w:rPr>
                  <w:rFonts w:ascii="Bookman Old Style" w:hAnsi="Bookman Old Style"/>
                  <w:sz w:val="22"/>
                  <w:szCs w:val="22"/>
                </w:rPr>
                <w:t>4</w:t>
              </w:r>
              <w:r w:rsidR="009A27DC" w:rsidRPr="004563BB">
                <w:rPr>
                  <w:rFonts w:ascii="Bookman Old Style" w:hAnsi="Bookman Old Style"/>
                  <w:sz w:val="22"/>
                  <w:szCs w:val="22"/>
                </w:rPr>
                <w:t xml:space="preserve"> </w:t>
              </w:r>
            </w:ins>
            <w:r w:rsidRPr="004563BB">
              <w:rPr>
                <w:rFonts w:ascii="Bookman Old Style" w:hAnsi="Bookman Old Style"/>
                <w:sz w:val="22"/>
                <w:szCs w:val="22"/>
              </w:rPr>
              <w:t>days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x 2 staff</w:t>
            </w:r>
            <w:r w:rsidRPr="004563B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1399DF5B" w14:textId="5E8DE65F" w:rsidR="009A1D44" w:rsidRPr="004563BB" w:rsidRDefault="009A1D44" w:rsidP="009A1D44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sz w:val="22"/>
                <w:szCs w:val="22"/>
              </w:rPr>
              <w:t>$</w:t>
            </w:r>
            <w:r>
              <w:rPr>
                <w:rFonts w:ascii="Bookman Old Style" w:hAnsi="Bookman Old Style"/>
                <w:sz w:val="22"/>
                <w:szCs w:val="22"/>
              </w:rPr>
              <w:t>2</w:t>
            </w:r>
            <w:r w:rsidRPr="004563BB">
              <w:rPr>
                <w:rFonts w:ascii="Bookman Old Style" w:hAnsi="Bookman Old Style"/>
                <w:sz w:val="22"/>
                <w:szCs w:val="22"/>
              </w:rPr>
              <w:t>,</w:t>
            </w:r>
            <w:del w:id="92" w:author="Peter Kizza" w:date="2024-04-24T14:26:00Z">
              <w:r w:rsidDel="009A27DC">
                <w:rPr>
                  <w:rFonts w:ascii="Bookman Old Style" w:hAnsi="Bookman Old Style"/>
                  <w:sz w:val="22"/>
                  <w:szCs w:val="22"/>
                </w:rPr>
                <w:delText>10</w:delText>
              </w:r>
              <w:r w:rsidRPr="004563BB" w:rsidDel="009A27DC">
                <w:rPr>
                  <w:rFonts w:ascii="Bookman Old Style" w:hAnsi="Bookman Old Style"/>
                  <w:sz w:val="22"/>
                  <w:szCs w:val="22"/>
                </w:rPr>
                <w:delText>0</w:delText>
              </w:r>
            </w:del>
            <w:ins w:id="93" w:author="Peter Kizza" w:date="2024-04-24T14:26:00Z">
              <w:r w:rsidR="009A27DC">
                <w:rPr>
                  <w:rFonts w:ascii="Bookman Old Style" w:hAnsi="Bookman Old Style"/>
                  <w:sz w:val="22"/>
                  <w:szCs w:val="22"/>
                </w:rPr>
                <w:t>8</w:t>
              </w:r>
              <w:r w:rsidR="009A27DC">
                <w:rPr>
                  <w:rFonts w:ascii="Bookman Old Style" w:hAnsi="Bookman Old Style"/>
                  <w:sz w:val="22"/>
                  <w:szCs w:val="22"/>
                </w:rPr>
                <w:t>0</w:t>
              </w:r>
              <w:r w:rsidR="009A27DC" w:rsidRPr="004563BB">
                <w:rPr>
                  <w:rFonts w:ascii="Bookman Old Style" w:hAnsi="Bookman Old Style"/>
                  <w:sz w:val="22"/>
                  <w:szCs w:val="22"/>
                </w:rPr>
                <w:t>0</w:t>
              </w:r>
            </w:ins>
          </w:p>
        </w:tc>
      </w:tr>
      <w:tr w:rsidR="009A1D44" w:rsidRPr="004563BB" w14:paraId="783E1B93" w14:textId="77777777" w:rsidTr="0027246D">
        <w:trPr>
          <w:trHeight w:val="384"/>
        </w:trPr>
        <w:tc>
          <w:tcPr>
            <w:tcW w:w="4140" w:type="dxa"/>
            <w:shd w:val="clear" w:color="auto" w:fill="auto"/>
          </w:tcPr>
          <w:p w14:paraId="7A05FA4C" w14:textId="49A117C8" w:rsidR="009A1D44" w:rsidRPr="004563BB" w:rsidRDefault="009A1D44" w:rsidP="00791AD2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>Total (USD)</w:t>
            </w:r>
          </w:p>
        </w:tc>
        <w:tc>
          <w:tcPr>
            <w:tcW w:w="3510" w:type="dxa"/>
            <w:shd w:val="clear" w:color="auto" w:fill="auto"/>
          </w:tcPr>
          <w:p w14:paraId="526023C1" w14:textId="77777777" w:rsidR="009A1D44" w:rsidRPr="004563BB" w:rsidRDefault="009A1D44" w:rsidP="00791AD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D487D8D" w14:textId="1F631A4A" w:rsidR="009A1D44" w:rsidRPr="009A1D44" w:rsidRDefault="009A1D44" w:rsidP="009A1D44">
            <w:pPr>
              <w:jc w:val="right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del w:id="94" w:author="Peter Kizza" w:date="2024-04-24T14:27:00Z">
              <w:r w:rsidRPr="009A1D44" w:rsidDel="009A27DC">
                <w:rPr>
                  <w:rFonts w:ascii="Bookman Old Style" w:hAnsi="Bookman Old Style"/>
                  <w:b/>
                  <w:bCs/>
                  <w:sz w:val="22"/>
                  <w:szCs w:val="22"/>
                </w:rPr>
                <w:delText>2</w:delText>
              </w:r>
            </w:del>
            <w:ins w:id="95" w:author="Peter Kizza" w:date="2024-04-24T14:27:00Z">
              <w:r w:rsidR="009A27DC">
                <w:rPr>
                  <w:rFonts w:ascii="Bookman Old Style" w:hAnsi="Bookman Old Style"/>
                  <w:b/>
                  <w:bCs/>
                  <w:sz w:val="22"/>
                  <w:szCs w:val="22"/>
                </w:rPr>
                <w:t>3</w:t>
              </w:r>
            </w:ins>
            <w:r w:rsidR="001D5D8F">
              <w:rPr>
                <w:rFonts w:ascii="Bookman Old Style" w:hAnsi="Bookman Old Style"/>
                <w:b/>
                <w:bCs/>
                <w:sz w:val="22"/>
                <w:szCs w:val="22"/>
              </w:rPr>
              <w:t>,</w:t>
            </w:r>
            <w:del w:id="96" w:author="Peter Kizza" w:date="2024-04-24T14:27:00Z">
              <w:r w:rsidR="001D5D8F" w:rsidDel="009A27DC">
                <w:rPr>
                  <w:rFonts w:ascii="Bookman Old Style" w:hAnsi="Bookman Old Style"/>
                  <w:b/>
                  <w:bCs/>
                  <w:sz w:val="22"/>
                  <w:szCs w:val="22"/>
                </w:rPr>
                <w:delText>6</w:delText>
              </w:r>
              <w:r w:rsidRPr="009A1D44" w:rsidDel="009A27DC">
                <w:rPr>
                  <w:rFonts w:ascii="Bookman Old Style" w:hAnsi="Bookman Old Style"/>
                  <w:b/>
                  <w:bCs/>
                  <w:sz w:val="22"/>
                  <w:szCs w:val="22"/>
                </w:rPr>
                <w:delText>00</w:delText>
              </w:r>
            </w:del>
            <w:ins w:id="97" w:author="Peter Kizza" w:date="2024-04-24T14:27:00Z">
              <w:r w:rsidR="009A27DC">
                <w:rPr>
                  <w:rFonts w:ascii="Bookman Old Style" w:hAnsi="Bookman Old Style"/>
                  <w:b/>
                  <w:bCs/>
                  <w:sz w:val="22"/>
                  <w:szCs w:val="22"/>
                </w:rPr>
                <w:t>3</w:t>
              </w:r>
              <w:r w:rsidR="009A27DC" w:rsidRPr="009A1D44">
                <w:rPr>
                  <w:rFonts w:ascii="Bookman Old Style" w:hAnsi="Bookman Old Style"/>
                  <w:b/>
                  <w:bCs/>
                  <w:sz w:val="22"/>
                  <w:szCs w:val="22"/>
                </w:rPr>
                <w:t>00</w:t>
              </w:r>
            </w:ins>
          </w:p>
        </w:tc>
      </w:tr>
      <w:tr w:rsidR="009A1D44" w:rsidRPr="004563BB" w14:paraId="3E819073" w14:textId="77777777" w:rsidTr="0027246D">
        <w:trPr>
          <w:trHeight w:val="384"/>
        </w:trPr>
        <w:tc>
          <w:tcPr>
            <w:tcW w:w="4140" w:type="dxa"/>
            <w:shd w:val="clear" w:color="auto" w:fill="auto"/>
          </w:tcPr>
          <w:p w14:paraId="034EC0AE" w14:textId="4108A4DE" w:rsidR="009A1D44" w:rsidRPr="0027246D" w:rsidRDefault="009A1D44" w:rsidP="00791AD2">
            <w:pPr>
              <w:jc w:val="both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27246D">
              <w:rPr>
                <w:rFonts w:ascii="Bookman Old Style" w:hAnsi="Bookman Old Style"/>
                <w:b/>
                <w:bCs/>
                <w:sz w:val="22"/>
                <w:szCs w:val="22"/>
              </w:rPr>
              <w:t>Transport to/from Entebbe Airport</w:t>
            </w:r>
          </w:p>
        </w:tc>
        <w:tc>
          <w:tcPr>
            <w:tcW w:w="3510" w:type="dxa"/>
            <w:shd w:val="clear" w:color="auto" w:fill="auto"/>
          </w:tcPr>
          <w:p w14:paraId="7F427EF7" w14:textId="25F8F249" w:rsidR="009A1D44" w:rsidRPr="004563BB" w:rsidRDefault="009A1D44" w:rsidP="00791AD2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300,000 x 2 staff</w:t>
            </w:r>
          </w:p>
        </w:tc>
        <w:tc>
          <w:tcPr>
            <w:tcW w:w="1800" w:type="dxa"/>
          </w:tcPr>
          <w:p w14:paraId="350DCCEF" w14:textId="68B29487" w:rsidR="009A1D44" w:rsidRPr="009A1D44" w:rsidRDefault="009A1D44" w:rsidP="009A1D44">
            <w:pPr>
              <w:jc w:val="right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1D44">
              <w:rPr>
                <w:rFonts w:ascii="Bookman Old Style" w:hAnsi="Bookman Old Style"/>
                <w:b/>
                <w:bCs/>
                <w:sz w:val="22"/>
                <w:szCs w:val="22"/>
              </w:rPr>
              <w:t>UGX600,000</w:t>
            </w:r>
          </w:p>
        </w:tc>
      </w:tr>
    </w:tbl>
    <w:p w14:paraId="1E153D44" w14:textId="77777777" w:rsidR="00594355" w:rsidRPr="004563BB" w:rsidRDefault="00594355" w:rsidP="0003788A">
      <w:pPr>
        <w:jc w:val="both"/>
        <w:rPr>
          <w:rFonts w:ascii="Bookman Old Style" w:hAnsi="Bookman Old Style"/>
          <w:sz w:val="22"/>
          <w:szCs w:val="22"/>
        </w:rPr>
      </w:pPr>
    </w:p>
    <w:p w14:paraId="1B62AB85" w14:textId="59E48652" w:rsidR="0003788A" w:rsidRPr="004563BB" w:rsidRDefault="0003788A" w:rsidP="0003788A">
      <w:pPr>
        <w:jc w:val="both"/>
        <w:rPr>
          <w:rFonts w:ascii="Bookman Old Style" w:hAnsi="Bookman Old Style"/>
          <w:sz w:val="22"/>
          <w:szCs w:val="22"/>
        </w:rPr>
      </w:pPr>
      <w:r w:rsidRPr="004563BB">
        <w:rPr>
          <w:rFonts w:ascii="Bookman Old Style" w:hAnsi="Bookman Old Style"/>
          <w:sz w:val="22"/>
          <w:szCs w:val="22"/>
        </w:rPr>
        <w:t xml:space="preserve">We request for </w:t>
      </w:r>
      <w:r w:rsidR="007233F6">
        <w:rPr>
          <w:rFonts w:ascii="Bookman Old Style" w:hAnsi="Bookman Old Style"/>
          <w:sz w:val="22"/>
          <w:szCs w:val="22"/>
        </w:rPr>
        <w:t xml:space="preserve">Deputy Governor’s </w:t>
      </w:r>
      <w:r w:rsidRPr="004563BB">
        <w:rPr>
          <w:rFonts w:ascii="Bookman Old Style" w:hAnsi="Bookman Old Style"/>
          <w:sz w:val="22"/>
          <w:szCs w:val="22"/>
        </w:rPr>
        <w:t xml:space="preserve">approval </w:t>
      </w:r>
      <w:r w:rsidR="001D5D8F">
        <w:rPr>
          <w:rFonts w:ascii="Bookman Old Style" w:hAnsi="Bookman Old Style"/>
          <w:sz w:val="22"/>
          <w:szCs w:val="22"/>
        </w:rPr>
        <w:t xml:space="preserve">for the nominated officers </w:t>
      </w:r>
      <w:r w:rsidRPr="004563BB">
        <w:rPr>
          <w:rFonts w:ascii="Bookman Old Style" w:hAnsi="Bookman Old Style"/>
          <w:sz w:val="22"/>
          <w:szCs w:val="22"/>
        </w:rPr>
        <w:t xml:space="preserve">to attend </w:t>
      </w:r>
      <w:r w:rsidR="00E93D0F" w:rsidRPr="004563BB">
        <w:rPr>
          <w:rFonts w:ascii="Bookman Old Style" w:hAnsi="Bookman Old Style"/>
          <w:sz w:val="22"/>
          <w:szCs w:val="22"/>
        </w:rPr>
        <w:t>the</w:t>
      </w:r>
      <w:r w:rsidR="007233F6">
        <w:rPr>
          <w:rFonts w:ascii="Bookman Old Style" w:hAnsi="Bookman Old Style"/>
          <w:sz w:val="22"/>
          <w:szCs w:val="22"/>
        </w:rPr>
        <w:t xml:space="preserve"> aforementioned </w:t>
      </w:r>
      <w:del w:id="98" w:author="Peter Kizza" w:date="2024-04-24T15:07:00Z">
        <w:r w:rsidRPr="004563BB" w:rsidDel="00662DE1">
          <w:rPr>
            <w:rFonts w:ascii="Bookman Old Style" w:hAnsi="Bookman Old Style"/>
            <w:sz w:val="22"/>
            <w:szCs w:val="22"/>
          </w:rPr>
          <w:delText xml:space="preserve">training </w:delText>
        </w:r>
        <w:r w:rsidR="00E93D0F" w:rsidRPr="004563BB" w:rsidDel="00662DE1">
          <w:rPr>
            <w:rFonts w:ascii="Bookman Old Style" w:hAnsi="Bookman Old Style"/>
            <w:sz w:val="22"/>
            <w:szCs w:val="22"/>
          </w:rPr>
          <w:delText xml:space="preserve"> </w:delText>
        </w:r>
        <w:r w:rsidRPr="004563BB" w:rsidDel="00662DE1">
          <w:rPr>
            <w:rFonts w:ascii="Bookman Old Style" w:hAnsi="Bookman Old Style"/>
            <w:sz w:val="22"/>
            <w:szCs w:val="22"/>
          </w:rPr>
          <w:delText>and</w:delText>
        </w:r>
      </w:del>
      <w:ins w:id="99" w:author="Peter Kizza" w:date="2024-04-24T15:07:00Z">
        <w:r w:rsidR="00662DE1" w:rsidRPr="004563BB">
          <w:rPr>
            <w:rFonts w:ascii="Bookman Old Style" w:hAnsi="Bookman Old Style"/>
            <w:sz w:val="22"/>
            <w:szCs w:val="22"/>
          </w:rPr>
          <w:t>training and</w:t>
        </w:r>
      </w:ins>
      <w:r w:rsidRPr="004563BB">
        <w:rPr>
          <w:rFonts w:ascii="Bookman Old Style" w:hAnsi="Bookman Old Style"/>
          <w:sz w:val="22"/>
          <w:szCs w:val="22"/>
        </w:rPr>
        <w:t xml:space="preserve"> payment</w:t>
      </w:r>
      <w:r w:rsidR="001D5D8F">
        <w:rPr>
          <w:rFonts w:ascii="Bookman Old Style" w:hAnsi="Bookman Old Style"/>
          <w:sz w:val="22"/>
          <w:szCs w:val="22"/>
        </w:rPr>
        <w:t xml:space="preserve"> of associated costs amounting to</w:t>
      </w:r>
      <w:r w:rsidRPr="004563BB">
        <w:rPr>
          <w:rFonts w:ascii="Bookman Old Style" w:hAnsi="Bookman Old Style"/>
          <w:sz w:val="22"/>
          <w:szCs w:val="22"/>
        </w:rPr>
        <w:t xml:space="preserve"> USD </w:t>
      </w:r>
      <w:del w:id="100" w:author="Peter Kizza" w:date="2024-04-24T14:27:00Z">
        <w:r w:rsidR="00E93D0F" w:rsidRPr="004563BB" w:rsidDel="009A27DC">
          <w:rPr>
            <w:rFonts w:ascii="Bookman Old Style" w:hAnsi="Bookman Old Style"/>
            <w:sz w:val="22"/>
            <w:szCs w:val="22"/>
          </w:rPr>
          <w:delText>2</w:delText>
        </w:r>
      </w:del>
      <w:ins w:id="101" w:author="Peter Kizza" w:date="2024-04-24T14:27:00Z">
        <w:r w:rsidR="009A27DC">
          <w:rPr>
            <w:rFonts w:ascii="Bookman Old Style" w:hAnsi="Bookman Old Style"/>
            <w:sz w:val="22"/>
            <w:szCs w:val="22"/>
          </w:rPr>
          <w:t>3</w:t>
        </w:r>
      </w:ins>
      <w:r w:rsidRPr="004563BB">
        <w:rPr>
          <w:rFonts w:ascii="Bookman Old Style" w:hAnsi="Bookman Old Style"/>
          <w:sz w:val="22"/>
          <w:szCs w:val="22"/>
        </w:rPr>
        <w:t>,</w:t>
      </w:r>
      <w:del w:id="102" w:author="Peter Kizza" w:date="2024-04-24T14:27:00Z">
        <w:r w:rsidR="001D5D8F" w:rsidDel="009A27DC">
          <w:rPr>
            <w:rFonts w:ascii="Bookman Old Style" w:hAnsi="Bookman Old Style"/>
            <w:sz w:val="22"/>
            <w:szCs w:val="22"/>
          </w:rPr>
          <w:delText>6</w:delText>
        </w:r>
        <w:r w:rsidR="00D94313" w:rsidRPr="004563BB" w:rsidDel="009A27DC">
          <w:rPr>
            <w:rFonts w:ascii="Bookman Old Style" w:hAnsi="Bookman Old Style"/>
            <w:sz w:val="22"/>
            <w:szCs w:val="22"/>
          </w:rPr>
          <w:delText>00</w:delText>
        </w:r>
        <w:r w:rsidRPr="004563BB" w:rsidDel="009A27DC">
          <w:rPr>
            <w:rFonts w:ascii="Bookman Old Style" w:hAnsi="Bookman Old Style"/>
            <w:sz w:val="22"/>
            <w:szCs w:val="22"/>
          </w:rPr>
          <w:delText xml:space="preserve"> </w:delText>
        </w:r>
      </w:del>
      <w:ins w:id="103" w:author="Peter Kizza" w:date="2024-04-24T14:27:00Z">
        <w:r w:rsidR="009A27DC">
          <w:rPr>
            <w:rFonts w:ascii="Bookman Old Style" w:hAnsi="Bookman Old Style"/>
            <w:sz w:val="22"/>
            <w:szCs w:val="22"/>
          </w:rPr>
          <w:t>3</w:t>
        </w:r>
        <w:r w:rsidR="009A27DC" w:rsidRPr="004563BB">
          <w:rPr>
            <w:rFonts w:ascii="Bookman Old Style" w:hAnsi="Bookman Old Style"/>
            <w:sz w:val="22"/>
            <w:szCs w:val="22"/>
          </w:rPr>
          <w:t xml:space="preserve">00 </w:t>
        </w:r>
      </w:ins>
      <w:r w:rsidRPr="004563BB">
        <w:rPr>
          <w:rFonts w:ascii="Bookman Old Style" w:hAnsi="Bookman Old Style"/>
          <w:sz w:val="22"/>
          <w:szCs w:val="22"/>
        </w:rPr>
        <w:t>(</w:t>
      </w:r>
      <w:r w:rsidR="00E93D0F" w:rsidRPr="004563BB">
        <w:rPr>
          <w:rFonts w:ascii="Bookman Old Style" w:hAnsi="Bookman Old Style"/>
          <w:sz w:val="22"/>
          <w:szCs w:val="22"/>
        </w:rPr>
        <w:t>T</w:t>
      </w:r>
      <w:ins w:id="104" w:author="Peter Kizza" w:date="2024-04-24T14:27:00Z">
        <w:r w:rsidR="009A27DC">
          <w:rPr>
            <w:rFonts w:ascii="Bookman Old Style" w:hAnsi="Bookman Old Style"/>
            <w:sz w:val="22"/>
            <w:szCs w:val="22"/>
          </w:rPr>
          <w:t xml:space="preserve">hree </w:t>
        </w:r>
      </w:ins>
      <w:del w:id="105" w:author="Peter Kizza" w:date="2024-04-24T14:27:00Z">
        <w:r w:rsidR="00E93D0F" w:rsidRPr="004563BB" w:rsidDel="009A27DC">
          <w:rPr>
            <w:rFonts w:ascii="Bookman Old Style" w:hAnsi="Bookman Old Style"/>
            <w:sz w:val="22"/>
            <w:szCs w:val="22"/>
          </w:rPr>
          <w:delText>wo</w:delText>
        </w:r>
        <w:r w:rsidRPr="004563BB" w:rsidDel="009A27DC">
          <w:rPr>
            <w:rFonts w:ascii="Bookman Old Style" w:hAnsi="Bookman Old Style"/>
            <w:sz w:val="22"/>
            <w:szCs w:val="22"/>
          </w:rPr>
          <w:delText xml:space="preserve"> </w:delText>
        </w:r>
      </w:del>
      <w:r w:rsidRPr="004563BB">
        <w:rPr>
          <w:rFonts w:ascii="Bookman Old Style" w:hAnsi="Bookman Old Style"/>
          <w:sz w:val="22"/>
          <w:szCs w:val="22"/>
        </w:rPr>
        <w:t xml:space="preserve">Thousand </w:t>
      </w:r>
      <w:del w:id="106" w:author="Peter Kizza" w:date="2024-04-24T14:27:00Z">
        <w:r w:rsidR="001D5D8F" w:rsidDel="009A27DC">
          <w:rPr>
            <w:rFonts w:ascii="Bookman Old Style" w:hAnsi="Bookman Old Style"/>
            <w:sz w:val="22"/>
            <w:szCs w:val="22"/>
          </w:rPr>
          <w:delText>six</w:delText>
        </w:r>
        <w:r w:rsidRPr="004563BB" w:rsidDel="009A27DC">
          <w:rPr>
            <w:rFonts w:ascii="Bookman Old Style" w:hAnsi="Bookman Old Style"/>
            <w:sz w:val="22"/>
            <w:szCs w:val="22"/>
          </w:rPr>
          <w:delText xml:space="preserve"> </w:delText>
        </w:r>
      </w:del>
      <w:ins w:id="107" w:author="Peter Kizza" w:date="2024-04-24T14:27:00Z">
        <w:r w:rsidR="009A27DC">
          <w:rPr>
            <w:rFonts w:ascii="Bookman Old Style" w:hAnsi="Bookman Old Style"/>
            <w:sz w:val="22"/>
            <w:szCs w:val="22"/>
          </w:rPr>
          <w:t>Three</w:t>
        </w:r>
        <w:r w:rsidR="009A27DC" w:rsidRPr="004563BB">
          <w:rPr>
            <w:rFonts w:ascii="Bookman Old Style" w:hAnsi="Bookman Old Style"/>
            <w:sz w:val="22"/>
            <w:szCs w:val="22"/>
          </w:rPr>
          <w:t xml:space="preserve"> </w:t>
        </w:r>
      </w:ins>
      <w:r w:rsidRPr="004563BB">
        <w:rPr>
          <w:rFonts w:ascii="Bookman Old Style" w:hAnsi="Bookman Old Style"/>
          <w:sz w:val="22"/>
          <w:szCs w:val="22"/>
        </w:rPr>
        <w:t xml:space="preserve">Hundred United States Dollars) </w:t>
      </w:r>
      <w:r w:rsidR="001D5D8F">
        <w:rPr>
          <w:rFonts w:ascii="Bookman Old Style" w:hAnsi="Bookman Old Style"/>
          <w:sz w:val="22"/>
          <w:szCs w:val="22"/>
        </w:rPr>
        <w:t>and UGX 600,000 (Six hundred thousand shillings).</w:t>
      </w:r>
    </w:p>
    <w:p w14:paraId="335AD061" w14:textId="77777777" w:rsidR="0003788A" w:rsidRPr="004563BB" w:rsidRDefault="0003788A" w:rsidP="0003788A">
      <w:pPr>
        <w:jc w:val="both"/>
        <w:rPr>
          <w:rFonts w:ascii="Bookman Old Style" w:hAnsi="Bookman Old Style"/>
          <w:sz w:val="22"/>
          <w:szCs w:val="22"/>
        </w:rPr>
      </w:pPr>
    </w:p>
    <w:p w14:paraId="3DF8E285" w14:textId="60FFAC01" w:rsidR="0003788A" w:rsidRPr="004563BB" w:rsidDel="00662DE1" w:rsidRDefault="0003788A" w:rsidP="00662DE1">
      <w:pPr>
        <w:rPr>
          <w:del w:id="108" w:author="Peter Kizza" w:date="2024-04-24T15:06:00Z"/>
          <w:rFonts w:ascii="Bookman Old Style" w:hAnsi="Bookman Old Style"/>
          <w:sz w:val="22"/>
          <w:szCs w:val="22"/>
        </w:rPr>
        <w:pPrChange w:id="109" w:author="Peter Kizza" w:date="2024-04-24T15:06:00Z">
          <w:pPr>
            <w:jc w:val="both"/>
          </w:pPr>
        </w:pPrChange>
      </w:pPr>
      <w:r w:rsidRPr="004563BB">
        <w:rPr>
          <w:rFonts w:ascii="Bookman Old Style" w:hAnsi="Bookman Old Style"/>
          <w:sz w:val="22"/>
          <w:szCs w:val="22"/>
        </w:rPr>
        <w:t xml:space="preserve">The </w:t>
      </w:r>
      <w:r w:rsidR="001D5D8F">
        <w:rPr>
          <w:rFonts w:ascii="Bookman Old Style" w:hAnsi="Bookman Old Style"/>
          <w:sz w:val="22"/>
          <w:szCs w:val="22"/>
        </w:rPr>
        <w:t>amount</w:t>
      </w:r>
      <w:r w:rsidRPr="004563BB">
        <w:rPr>
          <w:rFonts w:ascii="Bookman Old Style" w:hAnsi="Bookman Old Style"/>
          <w:sz w:val="22"/>
          <w:szCs w:val="22"/>
        </w:rPr>
        <w:t xml:space="preserve"> will be charged to the </w:t>
      </w:r>
      <w:r w:rsidR="001D5D8F">
        <w:rPr>
          <w:rFonts w:ascii="Bookman Old Style" w:hAnsi="Bookman Old Style"/>
          <w:sz w:val="22"/>
          <w:szCs w:val="22"/>
        </w:rPr>
        <w:t xml:space="preserve">NPSD </w:t>
      </w:r>
      <w:r w:rsidR="00D94313" w:rsidRPr="004563BB">
        <w:rPr>
          <w:rFonts w:ascii="Bookman Old Style" w:hAnsi="Bookman Old Style"/>
          <w:sz w:val="22"/>
          <w:szCs w:val="22"/>
        </w:rPr>
        <w:t xml:space="preserve">Oversight </w:t>
      </w:r>
      <w:ins w:id="110" w:author="Peter Kizza" w:date="2024-04-24T15:05:00Z">
        <w:r w:rsidR="00662DE1">
          <w:rPr>
            <w:rFonts w:ascii="Bookman Old Style" w:hAnsi="Bookman Old Style"/>
            <w:sz w:val="22"/>
            <w:szCs w:val="22"/>
          </w:rPr>
          <w:t xml:space="preserve">and </w:t>
        </w:r>
      </w:ins>
      <w:ins w:id="111" w:author="Peter Kizza" w:date="2024-04-24T15:19:00Z">
        <w:r w:rsidR="00E43516">
          <w:rPr>
            <w:rFonts w:ascii="Bookman Old Style" w:hAnsi="Bookman Old Style"/>
            <w:sz w:val="22"/>
            <w:szCs w:val="22"/>
          </w:rPr>
          <w:t>A</w:t>
        </w:r>
      </w:ins>
      <w:ins w:id="112" w:author="Peter Kizza" w:date="2024-04-24T15:05:00Z">
        <w:r w:rsidR="00662DE1">
          <w:rPr>
            <w:rFonts w:ascii="Bookman Old Style" w:hAnsi="Bookman Old Style"/>
            <w:sz w:val="22"/>
            <w:szCs w:val="22"/>
          </w:rPr>
          <w:t xml:space="preserve">lliance for </w:t>
        </w:r>
      </w:ins>
      <w:ins w:id="113" w:author="Peter Kizza" w:date="2024-04-24T15:06:00Z">
        <w:r w:rsidR="00662DE1">
          <w:rPr>
            <w:rFonts w:ascii="Bookman Old Style" w:hAnsi="Bookman Old Style"/>
            <w:sz w:val="22"/>
            <w:szCs w:val="22"/>
          </w:rPr>
          <w:t xml:space="preserve">Financial </w:t>
        </w:r>
      </w:ins>
      <w:ins w:id="114" w:author="Peter Kizza" w:date="2024-04-24T15:07:00Z">
        <w:r w:rsidR="00662DE1">
          <w:rPr>
            <w:rFonts w:ascii="Bookman Old Style" w:hAnsi="Bookman Old Style"/>
            <w:sz w:val="22"/>
            <w:szCs w:val="22"/>
          </w:rPr>
          <w:t>I</w:t>
        </w:r>
      </w:ins>
      <w:ins w:id="115" w:author="Peter Kizza" w:date="2024-04-24T15:06:00Z">
        <w:r w:rsidR="00662DE1">
          <w:rPr>
            <w:rFonts w:ascii="Bookman Old Style" w:hAnsi="Bookman Old Style"/>
            <w:sz w:val="22"/>
            <w:szCs w:val="22"/>
          </w:rPr>
          <w:t>nclusion budgets</w:t>
        </w:r>
      </w:ins>
      <w:ins w:id="116" w:author="Peter Kizza" w:date="2024-04-24T15:07:00Z">
        <w:r w:rsidR="00662DE1">
          <w:rPr>
            <w:rFonts w:ascii="Bookman Old Style" w:hAnsi="Bookman Old Style"/>
            <w:sz w:val="22"/>
            <w:szCs w:val="22"/>
          </w:rPr>
          <w:t>.</w:t>
        </w:r>
      </w:ins>
      <w:ins w:id="117" w:author="Peter Kizza" w:date="2024-04-24T15:06:00Z">
        <w:r w:rsidR="00662DE1">
          <w:rPr>
            <w:rFonts w:ascii="Bookman Old Style" w:hAnsi="Bookman Old Style"/>
            <w:sz w:val="22"/>
            <w:szCs w:val="22"/>
          </w:rPr>
          <w:t xml:space="preserve"> </w:t>
        </w:r>
      </w:ins>
      <w:del w:id="118" w:author="Peter Kizza" w:date="2024-04-24T15:06:00Z">
        <w:r w:rsidR="00A73232" w:rsidDel="00662DE1">
          <w:rPr>
            <w:rFonts w:ascii="Bookman Old Style" w:hAnsi="Bookman Old Style"/>
            <w:sz w:val="22"/>
            <w:szCs w:val="22"/>
          </w:rPr>
          <w:delText xml:space="preserve">of </w:delText>
        </w:r>
        <w:r w:rsidR="00D94313" w:rsidRPr="004563BB" w:rsidDel="00662DE1">
          <w:rPr>
            <w:rFonts w:ascii="Bookman Old Style" w:hAnsi="Bookman Old Style"/>
            <w:sz w:val="22"/>
            <w:szCs w:val="22"/>
          </w:rPr>
          <w:delText xml:space="preserve">Payment </w:delText>
        </w:r>
        <w:r w:rsidR="004563BB" w:rsidRPr="004563BB" w:rsidDel="00662DE1">
          <w:rPr>
            <w:rFonts w:ascii="Bookman Old Style" w:hAnsi="Bookman Old Style"/>
            <w:sz w:val="22"/>
            <w:szCs w:val="22"/>
          </w:rPr>
          <w:delText xml:space="preserve">Systems </w:delText>
        </w:r>
        <w:r w:rsidR="00A73232" w:rsidDel="00662DE1">
          <w:rPr>
            <w:rFonts w:ascii="Bookman Old Style" w:hAnsi="Bookman Old Style"/>
            <w:sz w:val="22"/>
            <w:szCs w:val="22"/>
          </w:rPr>
          <w:delText>A/C No. 143.546586.1</w:delText>
        </w:r>
        <w:r w:rsidRPr="004563BB" w:rsidDel="00662DE1">
          <w:rPr>
            <w:rFonts w:ascii="Bookman Old Style" w:hAnsi="Bookman Old Style"/>
            <w:sz w:val="22"/>
            <w:szCs w:val="22"/>
          </w:rPr>
          <w:delText>.</w:delText>
        </w:r>
      </w:del>
    </w:p>
    <w:p w14:paraId="1F21BE64" w14:textId="77777777" w:rsidR="001D5D8F" w:rsidDel="00662DE1" w:rsidRDefault="001D5D8F" w:rsidP="00662DE1">
      <w:pPr>
        <w:rPr>
          <w:del w:id="119" w:author="Peter Kizza" w:date="2024-04-24T15:06:00Z"/>
          <w:rFonts w:ascii="Bookman Old Style" w:hAnsi="Bookman Old Style"/>
          <w:sz w:val="22"/>
          <w:szCs w:val="22"/>
        </w:rPr>
        <w:pPrChange w:id="120" w:author="Peter Kizza" w:date="2024-04-24T15:06:00Z">
          <w:pPr>
            <w:jc w:val="both"/>
          </w:pPr>
        </w:pPrChange>
      </w:pPr>
    </w:p>
    <w:p w14:paraId="2CB6547C" w14:textId="77777777" w:rsidR="001D5D8F" w:rsidRDefault="001D5D8F" w:rsidP="00662DE1">
      <w:pPr>
        <w:rPr>
          <w:rFonts w:ascii="Bookman Old Style" w:hAnsi="Bookman Old Style"/>
          <w:sz w:val="22"/>
          <w:szCs w:val="22"/>
        </w:rPr>
        <w:pPrChange w:id="121" w:author="Peter Kizza" w:date="2024-04-24T15:06:00Z">
          <w:pPr>
            <w:jc w:val="both"/>
          </w:pPr>
        </w:pPrChange>
      </w:pPr>
    </w:p>
    <w:p w14:paraId="2A02AE48" w14:textId="77777777" w:rsidR="001D5D8F" w:rsidRDefault="001D5D8F" w:rsidP="006B5CE9">
      <w:pPr>
        <w:jc w:val="both"/>
        <w:rPr>
          <w:rFonts w:ascii="Bookman Old Style" w:hAnsi="Bookman Old Style"/>
          <w:sz w:val="22"/>
          <w:szCs w:val="22"/>
        </w:rPr>
      </w:pPr>
    </w:p>
    <w:p w14:paraId="2AE7E85B" w14:textId="77777777" w:rsidR="001D5D8F" w:rsidRDefault="001D5D8F" w:rsidP="006B5CE9">
      <w:pPr>
        <w:jc w:val="both"/>
        <w:rPr>
          <w:rFonts w:ascii="Bookman Old Style" w:hAnsi="Bookman Old Style"/>
          <w:sz w:val="22"/>
          <w:szCs w:val="22"/>
        </w:rPr>
      </w:pPr>
    </w:p>
    <w:p w14:paraId="4D8F62D2" w14:textId="4DF77F9F" w:rsidR="006B5CE9" w:rsidRPr="004563BB" w:rsidRDefault="006B5CE9" w:rsidP="006B5CE9">
      <w:pPr>
        <w:jc w:val="both"/>
        <w:rPr>
          <w:rFonts w:ascii="Bookman Old Style" w:hAnsi="Bookman Old Style"/>
          <w:sz w:val="22"/>
          <w:szCs w:val="22"/>
        </w:rPr>
      </w:pPr>
      <w:r w:rsidRPr="004563BB">
        <w:rPr>
          <w:rFonts w:ascii="Bookman Old Style" w:hAnsi="Bookman Old Style"/>
          <w:sz w:val="22"/>
          <w:szCs w:val="22"/>
        </w:rPr>
        <w:t>Mackay Aomu</w:t>
      </w:r>
    </w:p>
    <w:p w14:paraId="10CEEA7C" w14:textId="77777777" w:rsidR="006B5CE9" w:rsidRDefault="006B5CE9" w:rsidP="006B5CE9">
      <w:pPr>
        <w:rPr>
          <w:rFonts w:ascii="Bookman Old Style" w:hAnsi="Bookman Old Style"/>
          <w:b/>
          <w:sz w:val="22"/>
          <w:szCs w:val="22"/>
          <w:u w:val="single"/>
        </w:rPr>
      </w:pPr>
      <w:r w:rsidRPr="004563BB">
        <w:rPr>
          <w:rFonts w:ascii="Bookman Old Style" w:hAnsi="Bookman Old Style"/>
          <w:b/>
          <w:sz w:val="22"/>
          <w:szCs w:val="22"/>
          <w:u w:val="single"/>
        </w:rPr>
        <w:t>Director</w:t>
      </w:r>
    </w:p>
    <w:p w14:paraId="5B0A21AA" w14:textId="77777777" w:rsidR="001D5D8F" w:rsidRDefault="001D5D8F" w:rsidP="006B5CE9">
      <w:pPr>
        <w:rPr>
          <w:rFonts w:ascii="Bookman Old Style" w:hAnsi="Bookman Old Style"/>
          <w:b/>
          <w:sz w:val="22"/>
          <w:szCs w:val="22"/>
          <w:u w:val="single"/>
        </w:rPr>
      </w:pPr>
    </w:p>
    <w:p w14:paraId="3EA418E2" w14:textId="160411FC" w:rsidR="001D5D8F" w:rsidRPr="001D5D8F" w:rsidRDefault="001D5D8F" w:rsidP="006B5CE9">
      <w:pPr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Encl.</w:t>
      </w:r>
    </w:p>
    <w:sectPr w:rsidR="001D5D8F" w:rsidRPr="001D5D8F" w:rsidSect="00371216">
      <w:footerReference w:type="even" r:id="rId7"/>
      <w:footerReference w:type="default" r:id="rId8"/>
      <w:footerReference w:type="first" r:id="rId9"/>
      <w:pgSz w:w="11907" w:h="16839" w:code="9"/>
      <w:pgMar w:top="1701" w:right="1017" w:bottom="-851" w:left="1440" w:header="720" w:footer="555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46DEE" w14:textId="77777777" w:rsidR="00371216" w:rsidRDefault="00371216" w:rsidP="00206A38">
      <w:r>
        <w:separator/>
      </w:r>
    </w:p>
  </w:endnote>
  <w:endnote w:type="continuationSeparator" w:id="0">
    <w:p w14:paraId="1D52A015" w14:textId="77777777" w:rsidR="00371216" w:rsidRDefault="00371216" w:rsidP="0020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Neue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7CA61" w14:textId="77777777" w:rsidR="00F60A9C" w:rsidRDefault="00F60A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FBBC022" w14:textId="77777777" w:rsidR="00F60A9C" w:rsidRDefault="00F60A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B1998" w14:textId="14A2DEE9" w:rsidR="006B5CE9" w:rsidRDefault="006B5CE9">
    <w:pPr>
      <w:pStyle w:val="Footer"/>
      <w:jc w:val="right"/>
    </w:pPr>
  </w:p>
  <w:p w14:paraId="7086C0CA" w14:textId="77777777" w:rsidR="00F60A9C" w:rsidRDefault="00F60A9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3B9D2" w14:textId="77777777" w:rsidR="001751C3" w:rsidRDefault="001751C3">
    <w:pPr>
      <w:pStyle w:val="Footer"/>
      <w:jc w:val="right"/>
    </w:pPr>
  </w:p>
  <w:p w14:paraId="502C9883" w14:textId="77777777" w:rsidR="001751C3" w:rsidRDefault="0017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04383" w14:textId="77777777" w:rsidR="00371216" w:rsidRDefault="00371216" w:rsidP="00206A38">
      <w:r>
        <w:separator/>
      </w:r>
    </w:p>
  </w:footnote>
  <w:footnote w:type="continuationSeparator" w:id="0">
    <w:p w14:paraId="25DD40AC" w14:textId="77777777" w:rsidR="00371216" w:rsidRDefault="00371216" w:rsidP="00206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EDD"/>
    <w:multiLevelType w:val="hybridMultilevel"/>
    <w:tmpl w:val="6E309D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238E8"/>
    <w:multiLevelType w:val="hybridMultilevel"/>
    <w:tmpl w:val="A4CCAF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925448"/>
    <w:multiLevelType w:val="hybridMultilevel"/>
    <w:tmpl w:val="6F1E2EE8"/>
    <w:lvl w:ilvl="0" w:tplc="C57C9A02">
      <w:start w:val="1"/>
      <w:numFmt w:val="low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B1E2A"/>
    <w:multiLevelType w:val="hybridMultilevel"/>
    <w:tmpl w:val="AB4C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0004A"/>
    <w:multiLevelType w:val="hybridMultilevel"/>
    <w:tmpl w:val="9D322E5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006BE"/>
    <w:multiLevelType w:val="hybridMultilevel"/>
    <w:tmpl w:val="3E525814"/>
    <w:lvl w:ilvl="0" w:tplc="08B8F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41199"/>
    <w:multiLevelType w:val="hybridMultilevel"/>
    <w:tmpl w:val="667ABB6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71C6B"/>
    <w:multiLevelType w:val="hybridMultilevel"/>
    <w:tmpl w:val="F5E60D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0640D0"/>
    <w:multiLevelType w:val="hybridMultilevel"/>
    <w:tmpl w:val="53DA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73D85"/>
    <w:multiLevelType w:val="hybridMultilevel"/>
    <w:tmpl w:val="0C706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2432">
    <w:abstractNumId w:val="1"/>
  </w:num>
  <w:num w:numId="2" w16cid:durableId="2035038576">
    <w:abstractNumId w:val="9"/>
  </w:num>
  <w:num w:numId="3" w16cid:durableId="1132864225">
    <w:abstractNumId w:val="3"/>
  </w:num>
  <w:num w:numId="4" w16cid:durableId="1085879209">
    <w:abstractNumId w:val="8"/>
  </w:num>
  <w:num w:numId="5" w16cid:durableId="592514642">
    <w:abstractNumId w:val="7"/>
  </w:num>
  <w:num w:numId="6" w16cid:durableId="320231985">
    <w:abstractNumId w:val="2"/>
  </w:num>
  <w:num w:numId="7" w16cid:durableId="1073426533">
    <w:abstractNumId w:val="4"/>
  </w:num>
  <w:num w:numId="8" w16cid:durableId="780337932">
    <w:abstractNumId w:val="0"/>
  </w:num>
  <w:num w:numId="9" w16cid:durableId="1177420670">
    <w:abstractNumId w:val="6"/>
  </w:num>
  <w:num w:numId="10" w16cid:durableId="1009673335">
    <w:abstractNumId w:val="5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Kizza">
    <w15:presenceInfo w15:providerId="AD" w15:userId="S::pkizza@BOU.OR.UG::a53687db-8ce3-4421-b5e7-5a417095b2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7D4"/>
    <w:rsid w:val="000068DA"/>
    <w:rsid w:val="00013267"/>
    <w:rsid w:val="00014E6B"/>
    <w:rsid w:val="000167DC"/>
    <w:rsid w:val="0002082D"/>
    <w:rsid w:val="00025560"/>
    <w:rsid w:val="00031059"/>
    <w:rsid w:val="0003311E"/>
    <w:rsid w:val="0003788A"/>
    <w:rsid w:val="00042829"/>
    <w:rsid w:val="000454E8"/>
    <w:rsid w:val="00055C23"/>
    <w:rsid w:val="000611BD"/>
    <w:rsid w:val="00065E7B"/>
    <w:rsid w:val="00071A44"/>
    <w:rsid w:val="000856B3"/>
    <w:rsid w:val="000923E1"/>
    <w:rsid w:val="00095082"/>
    <w:rsid w:val="000972A4"/>
    <w:rsid w:val="000A1A45"/>
    <w:rsid w:val="000A5BCC"/>
    <w:rsid w:val="000A64E4"/>
    <w:rsid w:val="000B12B0"/>
    <w:rsid w:val="000B4ED3"/>
    <w:rsid w:val="000B6217"/>
    <w:rsid w:val="000C44A0"/>
    <w:rsid w:val="000C4CDF"/>
    <w:rsid w:val="000D134D"/>
    <w:rsid w:val="000D3DB1"/>
    <w:rsid w:val="000D454C"/>
    <w:rsid w:val="000E0BEF"/>
    <w:rsid w:val="000E1FA0"/>
    <w:rsid w:val="000E2457"/>
    <w:rsid w:val="000E5D5D"/>
    <w:rsid w:val="000F2DA0"/>
    <w:rsid w:val="00101BB7"/>
    <w:rsid w:val="00103D7A"/>
    <w:rsid w:val="00103D97"/>
    <w:rsid w:val="00104F1E"/>
    <w:rsid w:val="00107627"/>
    <w:rsid w:val="001077D4"/>
    <w:rsid w:val="00122BE4"/>
    <w:rsid w:val="0012313F"/>
    <w:rsid w:val="00125437"/>
    <w:rsid w:val="00130291"/>
    <w:rsid w:val="00141C63"/>
    <w:rsid w:val="00147110"/>
    <w:rsid w:val="00150DA7"/>
    <w:rsid w:val="0015262E"/>
    <w:rsid w:val="00156754"/>
    <w:rsid w:val="00165170"/>
    <w:rsid w:val="00173A90"/>
    <w:rsid w:val="0017420C"/>
    <w:rsid w:val="0017466A"/>
    <w:rsid w:val="001751C3"/>
    <w:rsid w:val="0018385B"/>
    <w:rsid w:val="0018473A"/>
    <w:rsid w:val="001857C5"/>
    <w:rsid w:val="00186F63"/>
    <w:rsid w:val="00187313"/>
    <w:rsid w:val="001956DD"/>
    <w:rsid w:val="0019675F"/>
    <w:rsid w:val="001A1C38"/>
    <w:rsid w:val="001A4EF4"/>
    <w:rsid w:val="001B1CC7"/>
    <w:rsid w:val="001B1D63"/>
    <w:rsid w:val="001B365D"/>
    <w:rsid w:val="001B7F45"/>
    <w:rsid w:val="001C6DF8"/>
    <w:rsid w:val="001D0892"/>
    <w:rsid w:val="001D3556"/>
    <w:rsid w:val="001D4000"/>
    <w:rsid w:val="001D5D8F"/>
    <w:rsid w:val="001E0825"/>
    <w:rsid w:val="001E43C2"/>
    <w:rsid w:val="001E7037"/>
    <w:rsid w:val="001F1DD2"/>
    <w:rsid w:val="0020044B"/>
    <w:rsid w:val="00206A38"/>
    <w:rsid w:val="00215D38"/>
    <w:rsid w:val="00216F3D"/>
    <w:rsid w:val="002225E4"/>
    <w:rsid w:val="002260AE"/>
    <w:rsid w:val="002317BD"/>
    <w:rsid w:val="00233256"/>
    <w:rsid w:val="0023741B"/>
    <w:rsid w:val="00240705"/>
    <w:rsid w:val="00241459"/>
    <w:rsid w:val="00254EF4"/>
    <w:rsid w:val="0026343D"/>
    <w:rsid w:val="00266F1B"/>
    <w:rsid w:val="00267D72"/>
    <w:rsid w:val="00271AA1"/>
    <w:rsid w:val="0027246D"/>
    <w:rsid w:val="0027271B"/>
    <w:rsid w:val="00273165"/>
    <w:rsid w:val="00273CC8"/>
    <w:rsid w:val="00274E9A"/>
    <w:rsid w:val="002761B5"/>
    <w:rsid w:val="00281308"/>
    <w:rsid w:val="0028465C"/>
    <w:rsid w:val="00284D0D"/>
    <w:rsid w:val="00292D6D"/>
    <w:rsid w:val="00293AB8"/>
    <w:rsid w:val="002A3E0F"/>
    <w:rsid w:val="002A65D2"/>
    <w:rsid w:val="002A76EB"/>
    <w:rsid w:val="002A7F75"/>
    <w:rsid w:val="002B168E"/>
    <w:rsid w:val="002B48E6"/>
    <w:rsid w:val="002B4C03"/>
    <w:rsid w:val="002C00FB"/>
    <w:rsid w:val="002C08AC"/>
    <w:rsid w:val="002C34ED"/>
    <w:rsid w:val="002D1841"/>
    <w:rsid w:val="002D5340"/>
    <w:rsid w:val="002F0629"/>
    <w:rsid w:val="002F5121"/>
    <w:rsid w:val="002F7110"/>
    <w:rsid w:val="00302507"/>
    <w:rsid w:val="00341F59"/>
    <w:rsid w:val="00343FE2"/>
    <w:rsid w:val="0035238F"/>
    <w:rsid w:val="003572DB"/>
    <w:rsid w:val="00361E26"/>
    <w:rsid w:val="00363AE3"/>
    <w:rsid w:val="0036498E"/>
    <w:rsid w:val="003676B1"/>
    <w:rsid w:val="00370C89"/>
    <w:rsid w:val="00371216"/>
    <w:rsid w:val="003728D6"/>
    <w:rsid w:val="00375C57"/>
    <w:rsid w:val="003775FF"/>
    <w:rsid w:val="00383083"/>
    <w:rsid w:val="003855BA"/>
    <w:rsid w:val="0038788E"/>
    <w:rsid w:val="00397006"/>
    <w:rsid w:val="003A2ED5"/>
    <w:rsid w:val="003A3134"/>
    <w:rsid w:val="003A4F15"/>
    <w:rsid w:val="003A58D4"/>
    <w:rsid w:val="003A5EC7"/>
    <w:rsid w:val="003A66E2"/>
    <w:rsid w:val="003A76C0"/>
    <w:rsid w:val="003B6F24"/>
    <w:rsid w:val="003C02E3"/>
    <w:rsid w:val="003C0BC7"/>
    <w:rsid w:val="003D0D42"/>
    <w:rsid w:val="003D10D3"/>
    <w:rsid w:val="003D2881"/>
    <w:rsid w:val="003D3B9C"/>
    <w:rsid w:val="003E5A55"/>
    <w:rsid w:val="003E6013"/>
    <w:rsid w:val="003E6996"/>
    <w:rsid w:val="003E792A"/>
    <w:rsid w:val="003F6E41"/>
    <w:rsid w:val="003F6EAE"/>
    <w:rsid w:val="003F79A6"/>
    <w:rsid w:val="00401CB9"/>
    <w:rsid w:val="004107DB"/>
    <w:rsid w:val="00410A0F"/>
    <w:rsid w:val="0041440C"/>
    <w:rsid w:val="00414E49"/>
    <w:rsid w:val="00417925"/>
    <w:rsid w:val="00421789"/>
    <w:rsid w:val="004269DB"/>
    <w:rsid w:val="004331E4"/>
    <w:rsid w:val="00436FF6"/>
    <w:rsid w:val="00440C9D"/>
    <w:rsid w:val="004500BB"/>
    <w:rsid w:val="004563BB"/>
    <w:rsid w:val="004564BF"/>
    <w:rsid w:val="0046141C"/>
    <w:rsid w:val="00461E73"/>
    <w:rsid w:val="00462CF3"/>
    <w:rsid w:val="00464ABA"/>
    <w:rsid w:val="00471CAA"/>
    <w:rsid w:val="004739DF"/>
    <w:rsid w:val="00474214"/>
    <w:rsid w:val="00474E52"/>
    <w:rsid w:val="004752A3"/>
    <w:rsid w:val="0048053E"/>
    <w:rsid w:val="00481D09"/>
    <w:rsid w:val="00490096"/>
    <w:rsid w:val="0049234A"/>
    <w:rsid w:val="004960CF"/>
    <w:rsid w:val="004B0017"/>
    <w:rsid w:val="004D09CC"/>
    <w:rsid w:val="004D116B"/>
    <w:rsid w:val="004D173A"/>
    <w:rsid w:val="004D22EB"/>
    <w:rsid w:val="004E1EF5"/>
    <w:rsid w:val="004E3C33"/>
    <w:rsid w:val="004E445F"/>
    <w:rsid w:val="004E483E"/>
    <w:rsid w:val="004E6272"/>
    <w:rsid w:val="004E7602"/>
    <w:rsid w:val="004F15F6"/>
    <w:rsid w:val="004F2641"/>
    <w:rsid w:val="00500313"/>
    <w:rsid w:val="005007AD"/>
    <w:rsid w:val="005052DF"/>
    <w:rsid w:val="005101A4"/>
    <w:rsid w:val="005118AB"/>
    <w:rsid w:val="00513D91"/>
    <w:rsid w:val="00516984"/>
    <w:rsid w:val="005171D8"/>
    <w:rsid w:val="00524D59"/>
    <w:rsid w:val="0052753F"/>
    <w:rsid w:val="005337E5"/>
    <w:rsid w:val="0054264D"/>
    <w:rsid w:val="00544ABE"/>
    <w:rsid w:val="00544E0D"/>
    <w:rsid w:val="00553022"/>
    <w:rsid w:val="005607D7"/>
    <w:rsid w:val="005610DD"/>
    <w:rsid w:val="00562C11"/>
    <w:rsid w:val="005630FC"/>
    <w:rsid w:val="00565221"/>
    <w:rsid w:val="00570E00"/>
    <w:rsid w:val="0057168B"/>
    <w:rsid w:val="00574E09"/>
    <w:rsid w:val="00583CA2"/>
    <w:rsid w:val="00583EE9"/>
    <w:rsid w:val="00586E44"/>
    <w:rsid w:val="00593A30"/>
    <w:rsid w:val="00594355"/>
    <w:rsid w:val="00594BDB"/>
    <w:rsid w:val="005950F7"/>
    <w:rsid w:val="005A0EFC"/>
    <w:rsid w:val="005A15C4"/>
    <w:rsid w:val="005B281E"/>
    <w:rsid w:val="005B6A34"/>
    <w:rsid w:val="005B7567"/>
    <w:rsid w:val="005C1E4A"/>
    <w:rsid w:val="005C3B11"/>
    <w:rsid w:val="005C535F"/>
    <w:rsid w:val="005C7BD9"/>
    <w:rsid w:val="005D5269"/>
    <w:rsid w:val="005D57FE"/>
    <w:rsid w:val="005E5896"/>
    <w:rsid w:val="005E59AD"/>
    <w:rsid w:val="005F2F6D"/>
    <w:rsid w:val="005F3751"/>
    <w:rsid w:val="005F4A38"/>
    <w:rsid w:val="005F4AF1"/>
    <w:rsid w:val="005F71D6"/>
    <w:rsid w:val="006017D1"/>
    <w:rsid w:val="006029CC"/>
    <w:rsid w:val="0060523F"/>
    <w:rsid w:val="00612E6B"/>
    <w:rsid w:val="00613480"/>
    <w:rsid w:val="006259A3"/>
    <w:rsid w:val="00630294"/>
    <w:rsid w:val="0063317B"/>
    <w:rsid w:val="0063765F"/>
    <w:rsid w:val="00637B0E"/>
    <w:rsid w:val="00641CE7"/>
    <w:rsid w:val="00644C50"/>
    <w:rsid w:val="00646E28"/>
    <w:rsid w:val="006538DF"/>
    <w:rsid w:val="006540B7"/>
    <w:rsid w:val="00662DE1"/>
    <w:rsid w:val="00664048"/>
    <w:rsid w:val="00667652"/>
    <w:rsid w:val="00674715"/>
    <w:rsid w:val="0067776E"/>
    <w:rsid w:val="006860AF"/>
    <w:rsid w:val="00687225"/>
    <w:rsid w:val="00697466"/>
    <w:rsid w:val="006A0B47"/>
    <w:rsid w:val="006A10D6"/>
    <w:rsid w:val="006A79D4"/>
    <w:rsid w:val="006B5CE9"/>
    <w:rsid w:val="006B7512"/>
    <w:rsid w:val="006B78FF"/>
    <w:rsid w:val="006C5C65"/>
    <w:rsid w:val="006D4592"/>
    <w:rsid w:val="006E145A"/>
    <w:rsid w:val="006F5214"/>
    <w:rsid w:val="00700222"/>
    <w:rsid w:val="00701810"/>
    <w:rsid w:val="00701EEB"/>
    <w:rsid w:val="007052E6"/>
    <w:rsid w:val="00710A35"/>
    <w:rsid w:val="00712D2D"/>
    <w:rsid w:val="00713072"/>
    <w:rsid w:val="00715ED5"/>
    <w:rsid w:val="00717C6B"/>
    <w:rsid w:val="00717DDF"/>
    <w:rsid w:val="007233F6"/>
    <w:rsid w:val="007308A9"/>
    <w:rsid w:val="00737717"/>
    <w:rsid w:val="00751DB4"/>
    <w:rsid w:val="00752319"/>
    <w:rsid w:val="007533F1"/>
    <w:rsid w:val="007539CE"/>
    <w:rsid w:val="00764FB6"/>
    <w:rsid w:val="0078515A"/>
    <w:rsid w:val="00786CB2"/>
    <w:rsid w:val="007914CA"/>
    <w:rsid w:val="00791AD2"/>
    <w:rsid w:val="00792C51"/>
    <w:rsid w:val="00792F82"/>
    <w:rsid w:val="007959E2"/>
    <w:rsid w:val="007A05CA"/>
    <w:rsid w:val="007B2719"/>
    <w:rsid w:val="007B5558"/>
    <w:rsid w:val="007B646F"/>
    <w:rsid w:val="007C4B2E"/>
    <w:rsid w:val="007C6F98"/>
    <w:rsid w:val="007D4534"/>
    <w:rsid w:val="007E76F3"/>
    <w:rsid w:val="007F4B81"/>
    <w:rsid w:val="007F6FDC"/>
    <w:rsid w:val="008047B2"/>
    <w:rsid w:val="00806313"/>
    <w:rsid w:val="00814440"/>
    <w:rsid w:val="00816D88"/>
    <w:rsid w:val="00820240"/>
    <w:rsid w:val="0082530E"/>
    <w:rsid w:val="00825B70"/>
    <w:rsid w:val="00826C45"/>
    <w:rsid w:val="008345BC"/>
    <w:rsid w:val="00837A98"/>
    <w:rsid w:val="0084670D"/>
    <w:rsid w:val="00846AA2"/>
    <w:rsid w:val="008478A9"/>
    <w:rsid w:val="00853FC5"/>
    <w:rsid w:val="00854E4E"/>
    <w:rsid w:val="008736FE"/>
    <w:rsid w:val="0087550D"/>
    <w:rsid w:val="0087642A"/>
    <w:rsid w:val="00876C59"/>
    <w:rsid w:val="00886B73"/>
    <w:rsid w:val="00891DA5"/>
    <w:rsid w:val="00893479"/>
    <w:rsid w:val="00894EB9"/>
    <w:rsid w:val="00895EBC"/>
    <w:rsid w:val="008A0B42"/>
    <w:rsid w:val="008A0C0B"/>
    <w:rsid w:val="008B0AEB"/>
    <w:rsid w:val="008B2BC9"/>
    <w:rsid w:val="008C4E1C"/>
    <w:rsid w:val="008C7DF3"/>
    <w:rsid w:val="008D5964"/>
    <w:rsid w:val="008D5A18"/>
    <w:rsid w:val="008E2FA5"/>
    <w:rsid w:val="008E3534"/>
    <w:rsid w:val="008E4317"/>
    <w:rsid w:val="008F2117"/>
    <w:rsid w:val="008F2C13"/>
    <w:rsid w:val="008F2E48"/>
    <w:rsid w:val="008F3868"/>
    <w:rsid w:val="008F4115"/>
    <w:rsid w:val="008F61E3"/>
    <w:rsid w:val="008F73EE"/>
    <w:rsid w:val="00906062"/>
    <w:rsid w:val="00906706"/>
    <w:rsid w:val="00920BE7"/>
    <w:rsid w:val="00932745"/>
    <w:rsid w:val="009329E9"/>
    <w:rsid w:val="00934419"/>
    <w:rsid w:val="009414A9"/>
    <w:rsid w:val="009601CD"/>
    <w:rsid w:val="009616C2"/>
    <w:rsid w:val="00961F96"/>
    <w:rsid w:val="0096272A"/>
    <w:rsid w:val="0097525F"/>
    <w:rsid w:val="00976B6B"/>
    <w:rsid w:val="009777DA"/>
    <w:rsid w:val="009779CE"/>
    <w:rsid w:val="00981A5E"/>
    <w:rsid w:val="00982282"/>
    <w:rsid w:val="0098248D"/>
    <w:rsid w:val="009831D4"/>
    <w:rsid w:val="0099268B"/>
    <w:rsid w:val="009A1D44"/>
    <w:rsid w:val="009A23C5"/>
    <w:rsid w:val="009A27DC"/>
    <w:rsid w:val="009A3CD4"/>
    <w:rsid w:val="009B3113"/>
    <w:rsid w:val="009C0FDC"/>
    <w:rsid w:val="009C31A1"/>
    <w:rsid w:val="009D1F18"/>
    <w:rsid w:val="009D4370"/>
    <w:rsid w:val="009D4C00"/>
    <w:rsid w:val="009F63E4"/>
    <w:rsid w:val="009F7E05"/>
    <w:rsid w:val="00A03220"/>
    <w:rsid w:val="00A037A5"/>
    <w:rsid w:val="00A1016E"/>
    <w:rsid w:val="00A147D3"/>
    <w:rsid w:val="00A24F49"/>
    <w:rsid w:val="00A32B39"/>
    <w:rsid w:val="00A33EF6"/>
    <w:rsid w:val="00A3683B"/>
    <w:rsid w:val="00A5758E"/>
    <w:rsid w:val="00A7308E"/>
    <w:rsid w:val="00A73232"/>
    <w:rsid w:val="00A7373F"/>
    <w:rsid w:val="00A8678D"/>
    <w:rsid w:val="00A95674"/>
    <w:rsid w:val="00A95AEC"/>
    <w:rsid w:val="00AA357F"/>
    <w:rsid w:val="00AA5A7F"/>
    <w:rsid w:val="00AA74EC"/>
    <w:rsid w:val="00AB047F"/>
    <w:rsid w:val="00AB2E1A"/>
    <w:rsid w:val="00AC0624"/>
    <w:rsid w:val="00AC298B"/>
    <w:rsid w:val="00AD283D"/>
    <w:rsid w:val="00AD7ED1"/>
    <w:rsid w:val="00AE2A53"/>
    <w:rsid w:val="00AF21B7"/>
    <w:rsid w:val="00AF5753"/>
    <w:rsid w:val="00B10C8C"/>
    <w:rsid w:val="00B120F6"/>
    <w:rsid w:val="00B129FD"/>
    <w:rsid w:val="00B2306F"/>
    <w:rsid w:val="00B30B1D"/>
    <w:rsid w:val="00B332C8"/>
    <w:rsid w:val="00B54D34"/>
    <w:rsid w:val="00B5641A"/>
    <w:rsid w:val="00B61D5A"/>
    <w:rsid w:val="00B62856"/>
    <w:rsid w:val="00B65175"/>
    <w:rsid w:val="00B728E7"/>
    <w:rsid w:val="00B73298"/>
    <w:rsid w:val="00B90A6D"/>
    <w:rsid w:val="00B90CC4"/>
    <w:rsid w:val="00B96940"/>
    <w:rsid w:val="00BA3B8D"/>
    <w:rsid w:val="00BA445E"/>
    <w:rsid w:val="00BA67E0"/>
    <w:rsid w:val="00BA693C"/>
    <w:rsid w:val="00BB2893"/>
    <w:rsid w:val="00BB6B80"/>
    <w:rsid w:val="00BC1C00"/>
    <w:rsid w:val="00BD0BC2"/>
    <w:rsid w:val="00BE5110"/>
    <w:rsid w:val="00BE60E9"/>
    <w:rsid w:val="00BE675A"/>
    <w:rsid w:val="00BE772A"/>
    <w:rsid w:val="00BE7DD4"/>
    <w:rsid w:val="00BF063A"/>
    <w:rsid w:val="00C057A5"/>
    <w:rsid w:val="00C07A8E"/>
    <w:rsid w:val="00C126F7"/>
    <w:rsid w:val="00C130DE"/>
    <w:rsid w:val="00C22253"/>
    <w:rsid w:val="00C25A6C"/>
    <w:rsid w:val="00C276BB"/>
    <w:rsid w:val="00C34540"/>
    <w:rsid w:val="00C34FD3"/>
    <w:rsid w:val="00C41BFD"/>
    <w:rsid w:val="00C4532B"/>
    <w:rsid w:val="00C46ADF"/>
    <w:rsid w:val="00C47F46"/>
    <w:rsid w:val="00C50054"/>
    <w:rsid w:val="00C53DE4"/>
    <w:rsid w:val="00C63E57"/>
    <w:rsid w:val="00C7127B"/>
    <w:rsid w:val="00C715E2"/>
    <w:rsid w:val="00C818FB"/>
    <w:rsid w:val="00C8517F"/>
    <w:rsid w:val="00C91340"/>
    <w:rsid w:val="00C963E7"/>
    <w:rsid w:val="00CA0B77"/>
    <w:rsid w:val="00CA213A"/>
    <w:rsid w:val="00CA28A8"/>
    <w:rsid w:val="00CA4B7D"/>
    <w:rsid w:val="00CB17BD"/>
    <w:rsid w:val="00CB181A"/>
    <w:rsid w:val="00CB5690"/>
    <w:rsid w:val="00CC095C"/>
    <w:rsid w:val="00CC0A71"/>
    <w:rsid w:val="00CC3C98"/>
    <w:rsid w:val="00CC6237"/>
    <w:rsid w:val="00CD3020"/>
    <w:rsid w:val="00CD4D7F"/>
    <w:rsid w:val="00CD69A2"/>
    <w:rsid w:val="00CE307B"/>
    <w:rsid w:val="00CE670E"/>
    <w:rsid w:val="00CF0D61"/>
    <w:rsid w:val="00CF3375"/>
    <w:rsid w:val="00CF5A41"/>
    <w:rsid w:val="00CF7618"/>
    <w:rsid w:val="00CF7A6F"/>
    <w:rsid w:val="00D046CA"/>
    <w:rsid w:val="00D05CB2"/>
    <w:rsid w:val="00D131EE"/>
    <w:rsid w:val="00D215B7"/>
    <w:rsid w:val="00D37F86"/>
    <w:rsid w:val="00D400D5"/>
    <w:rsid w:val="00D41B9F"/>
    <w:rsid w:val="00D426DE"/>
    <w:rsid w:val="00D469E9"/>
    <w:rsid w:val="00D51050"/>
    <w:rsid w:val="00D57FCE"/>
    <w:rsid w:val="00D61B31"/>
    <w:rsid w:val="00D622FD"/>
    <w:rsid w:val="00D63AD2"/>
    <w:rsid w:val="00D76475"/>
    <w:rsid w:val="00D80E12"/>
    <w:rsid w:val="00D87549"/>
    <w:rsid w:val="00D92DFC"/>
    <w:rsid w:val="00D94313"/>
    <w:rsid w:val="00DA115C"/>
    <w:rsid w:val="00DA1858"/>
    <w:rsid w:val="00DA5006"/>
    <w:rsid w:val="00DB1215"/>
    <w:rsid w:val="00DB5E84"/>
    <w:rsid w:val="00DC05C5"/>
    <w:rsid w:val="00DC167C"/>
    <w:rsid w:val="00DC42A2"/>
    <w:rsid w:val="00DC5AA3"/>
    <w:rsid w:val="00DC7219"/>
    <w:rsid w:val="00DD549E"/>
    <w:rsid w:val="00DD57C1"/>
    <w:rsid w:val="00DD7102"/>
    <w:rsid w:val="00DF19BE"/>
    <w:rsid w:val="00DF3368"/>
    <w:rsid w:val="00DF41D9"/>
    <w:rsid w:val="00E06825"/>
    <w:rsid w:val="00E15170"/>
    <w:rsid w:val="00E15409"/>
    <w:rsid w:val="00E156B5"/>
    <w:rsid w:val="00E168E3"/>
    <w:rsid w:val="00E17173"/>
    <w:rsid w:val="00E2045F"/>
    <w:rsid w:val="00E23C3A"/>
    <w:rsid w:val="00E27733"/>
    <w:rsid w:val="00E31F76"/>
    <w:rsid w:val="00E32E56"/>
    <w:rsid w:val="00E43516"/>
    <w:rsid w:val="00E455D3"/>
    <w:rsid w:val="00E47E1D"/>
    <w:rsid w:val="00E5154C"/>
    <w:rsid w:val="00E548DE"/>
    <w:rsid w:val="00E6156D"/>
    <w:rsid w:val="00E62C8D"/>
    <w:rsid w:val="00E65EE0"/>
    <w:rsid w:val="00E70E43"/>
    <w:rsid w:val="00E71D75"/>
    <w:rsid w:val="00E778F7"/>
    <w:rsid w:val="00E82922"/>
    <w:rsid w:val="00E8609E"/>
    <w:rsid w:val="00E91E17"/>
    <w:rsid w:val="00E93D0F"/>
    <w:rsid w:val="00EA1583"/>
    <w:rsid w:val="00EA20FA"/>
    <w:rsid w:val="00EA439A"/>
    <w:rsid w:val="00EB2503"/>
    <w:rsid w:val="00EB44AB"/>
    <w:rsid w:val="00EC1CD0"/>
    <w:rsid w:val="00EC3D2C"/>
    <w:rsid w:val="00EC54F6"/>
    <w:rsid w:val="00EC6856"/>
    <w:rsid w:val="00ED3F12"/>
    <w:rsid w:val="00EE6477"/>
    <w:rsid w:val="00EE6D48"/>
    <w:rsid w:val="00EE728E"/>
    <w:rsid w:val="00EF0D42"/>
    <w:rsid w:val="00EF2E1B"/>
    <w:rsid w:val="00EF7020"/>
    <w:rsid w:val="00EF77FC"/>
    <w:rsid w:val="00EF7CF8"/>
    <w:rsid w:val="00F01CBF"/>
    <w:rsid w:val="00F01D56"/>
    <w:rsid w:val="00F059E8"/>
    <w:rsid w:val="00F1049E"/>
    <w:rsid w:val="00F10A5E"/>
    <w:rsid w:val="00F11D8B"/>
    <w:rsid w:val="00F27275"/>
    <w:rsid w:val="00F36A44"/>
    <w:rsid w:val="00F40A49"/>
    <w:rsid w:val="00F41A30"/>
    <w:rsid w:val="00F41CE7"/>
    <w:rsid w:val="00F44D5F"/>
    <w:rsid w:val="00F510F9"/>
    <w:rsid w:val="00F52241"/>
    <w:rsid w:val="00F565E8"/>
    <w:rsid w:val="00F60A9C"/>
    <w:rsid w:val="00F66F5D"/>
    <w:rsid w:val="00F72BF7"/>
    <w:rsid w:val="00F73334"/>
    <w:rsid w:val="00F80A20"/>
    <w:rsid w:val="00F86B93"/>
    <w:rsid w:val="00F9059A"/>
    <w:rsid w:val="00F91C91"/>
    <w:rsid w:val="00F92B02"/>
    <w:rsid w:val="00F947AC"/>
    <w:rsid w:val="00F95209"/>
    <w:rsid w:val="00F97C89"/>
    <w:rsid w:val="00FA2CAD"/>
    <w:rsid w:val="00FA3775"/>
    <w:rsid w:val="00FA5FB0"/>
    <w:rsid w:val="00FA7829"/>
    <w:rsid w:val="00FC03F5"/>
    <w:rsid w:val="00FC0F7B"/>
    <w:rsid w:val="00FC6A4E"/>
    <w:rsid w:val="00FD2634"/>
    <w:rsid w:val="00FD5397"/>
    <w:rsid w:val="00FD7D01"/>
    <w:rsid w:val="00FE0D68"/>
    <w:rsid w:val="00FE2500"/>
    <w:rsid w:val="00FE2ADA"/>
    <w:rsid w:val="00FE650F"/>
    <w:rsid w:val="00FE6A3A"/>
    <w:rsid w:val="00FF246E"/>
    <w:rsid w:val="00FF2EE9"/>
    <w:rsid w:val="00FF36B2"/>
    <w:rsid w:val="00FF488C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BC6574"/>
  <w15:chartTrackingRefBased/>
  <w15:docId w15:val="{689F1B6B-F197-4377-B59E-B8B58D8E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CG Omega" w:hAnsi="CG Omega"/>
      <w:b/>
      <w:u w:val="single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CG Omega" w:hAnsi="CG Omega"/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G Times" w:hAnsi="CG Times"/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Garamond" w:hAnsi="Garamond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  <w:lang w:val="en-US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sz w:val="28"/>
      <w:lang w:val="en-US"/>
    </w:rPr>
  </w:style>
  <w:style w:type="paragraph" w:styleId="BodyTextIndent">
    <w:name w:val="Body Text Indent"/>
    <w:basedOn w:val="Normal"/>
    <w:semiHidden/>
    <w:pPr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jc w:val="both"/>
    </w:pPr>
    <w:rPr>
      <w:rFonts w:ascii="CG Omega" w:hAnsi="CG Omega"/>
    </w:rPr>
  </w:style>
  <w:style w:type="paragraph" w:styleId="BodyText2">
    <w:name w:val="Body Text 2"/>
    <w:basedOn w:val="Normal"/>
    <w:semiHidden/>
    <w:rPr>
      <w:u w:val="single"/>
    </w:rPr>
  </w:style>
  <w:style w:type="paragraph" w:styleId="BodyText3">
    <w:name w:val="Body Text 3"/>
    <w:basedOn w:val="Normal"/>
    <w:semiHidden/>
    <w:pPr>
      <w:jc w:val="both"/>
    </w:pPr>
    <w:rPr>
      <w:b/>
      <w:bCs/>
      <w:sz w:val="22"/>
    </w:rPr>
  </w:style>
  <w:style w:type="table" w:styleId="TableGrid">
    <w:name w:val="Table Grid"/>
    <w:basedOn w:val="TableNormal"/>
    <w:uiPriority w:val="59"/>
    <w:rsid w:val="006540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Bullets,List Bullet-OpsManual,References,Title Style 1,List Paragraph (numbered (a)),List_Paragraph,Multilevel para_II,List Paragraph1,MC Paragraphe Liste,Liste 1,Numbered List Paragraph,ReferencesCxSpLast,Puces,List Paragraph 1"/>
    <w:basedOn w:val="Normal"/>
    <w:link w:val="ListParagraphChar"/>
    <w:uiPriority w:val="34"/>
    <w:qFormat/>
    <w:rsid w:val="008345BC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c25">
    <w:name w:val="c25"/>
    <w:basedOn w:val="Normal"/>
    <w:rsid w:val="008345BC"/>
    <w:pPr>
      <w:spacing w:after="200" w:line="239" w:lineRule="atLeast"/>
      <w:ind w:left="121" w:right="92"/>
    </w:pPr>
    <w:rPr>
      <w:szCs w:val="24"/>
      <w:lang w:val="en-US"/>
    </w:rPr>
  </w:style>
  <w:style w:type="character" w:customStyle="1" w:styleId="FooterChar">
    <w:name w:val="Footer Char"/>
    <w:link w:val="Footer"/>
    <w:uiPriority w:val="99"/>
    <w:rsid w:val="008345BC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CBF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F01CBF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3C0B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ubtitleChar">
    <w:name w:val="Subtitle Char"/>
    <w:link w:val="Subtitle"/>
    <w:rsid w:val="00CD4D7F"/>
    <w:rPr>
      <w:b/>
      <w:sz w:val="28"/>
      <w:lang w:val="en-US" w:eastAsia="en-US"/>
    </w:rPr>
  </w:style>
  <w:style w:type="character" w:styleId="Hyperlink">
    <w:name w:val="Hyperlink"/>
    <w:unhideWhenUsed/>
    <w:rsid w:val="006538DF"/>
    <w:rPr>
      <w:color w:val="0000FF"/>
      <w:u w:val="single"/>
    </w:rPr>
  </w:style>
  <w:style w:type="paragraph" w:styleId="NoSpacing">
    <w:name w:val="No Spacing"/>
    <w:uiPriority w:val="1"/>
    <w:qFormat/>
    <w:rsid w:val="00F11D8B"/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aliases w:val="Bullets Char,List Bullet-OpsManual Char,References Char,Title Style 1 Char,List Paragraph (numbered (a)) Char,List_Paragraph Char,Multilevel para_II Char,List Paragraph1 Char,MC Paragraphe Liste Char,Liste 1 Char,Puces Char"/>
    <w:link w:val="ListParagraph"/>
    <w:uiPriority w:val="34"/>
    <w:rsid w:val="00613480"/>
    <w:rPr>
      <w:rFonts w:ascii="Calibri" w:eastAsia="Calibri" w:hAnsi="Calibri"/>
      <w:sz w:val="22"/>
      <w:szCs w:val="22"/>
    </w:rPr>
  </w:style>
  <w:style w:type="paragraph" w:customStyle="1" w:styleId="Normal0">
    <w:name w:val="___Normal"/>
    <w:basedOn w:val="Normal"/>
    <w:qFormat/>
    <w:rsid w:val="00EB44AB"/>
    <w:pPr>
      <w:spacing w:before="130" w:after="130"/>
      <w:ind w:left="709"/>
      <w:jc w:val="both"/>
    </w:pPr>
    <w:rPr>
      <w:rFonts w:ascii="Arial" w:eastAsia="Calibri" w:hAnsi="Arial"/>
      <w:color w:val="000000"/>
      <w:szCs w:val="22"/>
    </w:rPr>
  </w:style>
  <w:style w:type="character" w:customStyle="1" w:styleId="Heading1Char">
    <w:name w:val="Heading 1 Char"/>
    <w:basedOn w:val="DefaultParagraphFont"/>
    <w:link w:val="Heading1"/>
    <w:rsid w:val="003572DB"/>
    <w:rPr>
      <w:b/>
      <w:sz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4563BB"/>
    <w:pPr>
      <w:spacing w:before="100" w:beforeAutospacing="1" w:after="100" w:afterAutospacing="1"/>
    </w:pPr>
    <w:rPr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563BB"/>
    <w:rPr>
      <w:b/>
      <w:bCs/>
    </w:rPr>
  </w:style>
  <w:style w:type="paragraph" w:styleId="Revision">
    <w:name w:val="Revision"/>
    <w:hidden/>
    <w:uiPriority w:val="99"/>
    <w:semiHidden/>
    <w:rsid w:val="007B2719"/>
    <w:rPr>
      <w:sz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23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33F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33F6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3F6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 OF UGANDA</vt:lpstr>
    </vt:vector>
  </TitlesOfParts>
  <Company>OEM Preinstall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OF UGANDA</dc:title>
  <dc:subject/>
  <dc:creator>Unregistered</dc:creator>
  <cp:keywords/>
  <cp:lastModifiedBy>Peter Kizza</cp:lastModifiedBy>
  <cp:revision>10</cp:revision>
  <cp:lastPrinted>2024-04-24T12:15:00Z</cp:lastPrinted>
  <dcterms:created xsi:type="dcterms:W3CDTF">2024-04-24T07:28:00Z</dcterms:created>
  <dcterms:modified xsi:type="dcterms:W3CDTF">2024-04-24T12:19:00Z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3bd74d5e55fa720fba859d8a795d7ed24a0508338b7bf60d7cc945e9f3b895b4</vt:lpwstr>
  </property>
</Properties>
</file>